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AB8" w:rsidRDefault="00E10AB8" w:rsidP="00E63AE7">
      <w:pPr>
        <w:pStyle w:val="Title"/>
        <w:rPr>
          <w:rStyle w:val="Strong"/>
        </w:rPr>
      </w:pPr>
    </w:p>
    <w:p w:rsidR="00E10AB8" w:rsidRDefault="00E10AB8" w:rsidP="00E63AE7">
      <w:pPr>
        <w:pStyle w:val="Title"/>
        <w:rPr>
          <w:rStyle w:val="Strong"/>
        </w:rPr>
      </w:pPr>
    </w:p>
    <w:p w:rsidR="00E10AB8" w:rsidRDefault="00E10AB8" w:rsidP="00E63AE7">
      <w:pPr>
        <w:pStyle w:val="Title"/>
        <w:rPr>
          <w:rStyle w:val="Strong"/>
        </w:rPr>
      </w:pPr>
    </w:p>
    <w:p w:rsidR="00E10AB8" w:rsidRDefault="00E10AB8" w:rsidP="00E63AE7">
      <w:pPr>
        <w:pStyle w:val="Title"/>
        <w:rPr>
          <w:rStyle w:val="Strong"/>
        </w:rPr>
      </w:pPr>
    </w:p>
    <w:p w:rsidR="002739E4" w:rsidRPr="00AB7D1B" w:rsidRDefault="00E63AE7" w:rsidP="00E63AE7">
      <w:pPr>
        <w:pStyle w:val="Title"/>
        <w:rPr>
          <w:rStyle w:val="Strong"/>
        </w:rPr>
      </w:pPr>
      <w:r w:rsidRPr="00AB7D1B">
        <w:rPr>
          <w:rStyle w:val="Strong"/>
        </w:rPr>
        <w:t>Online Quiz</w:t>
      </w:r>
      <w:r w:rsidR="00076BD9" w:rsidRPr="00AB7D1B">
        <w:rPr>
          <w:rStyle w:val="Strong"/>
        </w:rPr>
        <w:t>/Survey</w:t>
      </w:r>
      <w:r w:rsidRPr="00AB7D1B">
        <w:rPr>
          <w:rStyle w:val="Strong"/>
        </w:rPr>
        <w:t xml:space="preserve"> </w:t>
      </w:r>
      <w:r w:rsidR="00863264" w:rsidRPr="00AB7D1B">
        <w:rPr>
          <w:rStyle w:val="Strong"/>
        </w:rPr>
        <w:t>Application</w:t>
      </w:r>
      <w:r w:rsidR="00586396" w:rsidRPr="00AB7D1B">
        <w:rPr>
          <w:rStyle w:val="Strong"/>
        </w:rPr>
        <w:t xml:space="preserve"> v-1.</w:t>
      </w:r>
      <w:del w:id="0" w:author="user" w:date="2017-11-02T18:30:00Z">
        <w:r w:rsidR="00586396" w:rsidRPr="00AB7D1B" w:rsidDel="00A83320">
          <w:rPr>
            <w:rStyle w:val="Strong"/>
          </w:rPr>
          <w:delText>0</w:delText>
        </w:r>
      </w:del>
      <w:ins w:id="1" w:author="user" w:date="2017-11-02T18:31:00Z">
        <w:r w:rsidR="00892ACA">
          <w:rPr>
            <w:rStyle w:val="Strong"/>
          </w:rPr>
          <w:t>0</w:t>
        </w:r>
      </w:ins>
    </w:p>
    <w:p w:rsidR="008415B7" w:rsidRPr="00C51B16" w:rsidRDefault="008415B7" w:rsidP="008415B7">
      <w:pPr>
        <w:pStyle w:val="NoSpacing"/>
        <w:rPr>
          <w:color w:val="A5A5A5" w:themeColor="accent3"/>
        </w:rPr>
      </w:pPr>
      <w:proofErr w:type="spellStart"/>
      <w:r w:rsidRPr="00C51B16">
        <w:rPr>
          <w:color w:val="A5A5A5" w:themeColor="accent3"/>
        </w:rPr>
        <w:t>DigitalOfficePro</w:t>
      </w:r>
      <w:proofErr w:type="spellEnd"/>
      <w:r w:rsidRPr="00C51B16">
        <w:rPr>
          <w:color w:val="A5A5A5" w:themeColor="accent3"/>
        </w:rPr>
        <w:t xml:space="preserve"> Inc.</w:t>
      </w:r>
    </w:p>
    <w:p w:rsidR="008415B7" w:rsidRDefault="008415B7" w:rsidP="008415B7">
      <w:pPr>
        <w:pStyle w:val="NoSpacing"/>
        <w:rPr>
          <w:color w:val="A5A5A5" w:themeColor="accent3"/>
        </w:rPr>
      </w:pPr>
      <w:del w:id="2" w:author="user" w:date="2017-11-02T18:30:00Z">
        <w:r w:rsidDel="00892ACA">
          <w:rPr>
            <w:color w:val="A5A5A5" w:themeColor="accent3"/>
          </w:rPr>
          <w:delText>October</w:delText>
        </w:r>
        <w:r w:rsidRPr="00C51B16" w:rsidDel="00892ACA">
          <w:rPr>
            <w:color w:val="A5A5A5" w:themeColor="accent3"/>
          </w:rPr>
          <w:delText xml:space="preserve"> </w:delText>
        </w:r>
      </w:del>
      <w:ins w:id="3" w:author="user" w:date="2017-11-02T18:30:00Z">
        <w:r w:rsidR="00892ACA">
          <w:rPr>
            <w:color w:val="A5A5A5" w:themeColor="accent3"/>
          </w:rPr>
          <w:t>November</w:t>
        </w:r>
        <w:r w:rsidR="00892ACA" w:rsidRPr="00C51B16">
          <w:rPr>
            <w:color w:val="A5A5A5" w:themeColor="accent3"/>
          </w:rPr>
          <w:t xml:space="preserve"> </w:t>
        </w:r>
      </w:ins>
      <w:del w:id="4" w:author="user" w:date="2017-11-02T18:30:00Z">
        <w:r w:rsidR="00D21D0F" w:rsidDel="00892ACA">
          <w:rPr>
            <w:color w:val="A5A5A5" w:themeColor="accent3"/>
          </w:rPr>
          <w:delText>31</w:delText>
        </w:r>
        <w:r w:rsidR="004A217C" w:rsidDel="00892ACA">
          <w:rPr>
            <w:color w:val="A5A5A5" w:themeColor="accent3"/>
          </w:rPr>
          <w:delText>th</w:delText>
        </w:r>
        <w:r w:rsidRPr="00C51B16" w:rsidDel="00892ACA">
          <w:rPr>
            <w:color w:val="A5A5A5" w:themeColor="accent3"/>
          </w:rPr>
          <w:delText xml:space="preserve"> </w:delText>
        </w:r>
      </w:del>
      <w:ins w:id="5" w:author="user" w:date="2017-11-27T10:46:00Z">
        <w:r w:rsidR="00892C9C">
          <w:rPr>
            <w:color w:val="A5A5A5" w:themeColor="accent3"/>
          </w:rPr>
          <w:t>27th</w:t>
        </w:r>
      </w:ins>
      <w:ins w:id="6" w:author="user" w:date="2017-11-02T18:30:00Z">
        <w:r w:rsidR="00892ACA" w:rsidRPr="00C51B16">
          <w:rPr>
            <w:color w:val="A5A5A5" w:themeColor="accent3"/>
          </w:rPr>
          <w:t xml:space="preserve"> </w:t>
        </w:r>
      </w:ins>
      <w:r w:rsidRPr="00C51B16">
        <w:rPr>
          <w:color w:val="A5A5A5" w:themeColor="accent3"/>
        </w:rPr>
        <w:t>201</w:t>
      </w:r>
      <w:r>
        <w:rPr>
          <w:color w:val="A5A5A5" w:themeColor="accent3"/>
        </w:rPr>
        <w:t>7</w:t>
      </w:r>
    </w:p>
    <w:p w:rsidR="00D21D0F" w:rsidRDefault="00D21D0F" w:rsidP="008415B7">
      <w:pPr>
        <w:pStyle w:val="NoSpacing"/>
        <w:rPr>
          <w:color w:val="A5A5A5" w:themeColor="accent3"/>
        </w:rPr>
      </w:pPr>
      <w:r>
        <w:rPr>
          <w:color w:val="A5A5A5" w:themeColor="accent3"/>
        </w:rPr>
        <w:t>SRS version 1.</w:t>
      </w:r>
      <w:del w:id="7" w:author="user" w:date="2017-11-02T18:31:00Z">
        <w:r w:rsidDel="00892ACA">
          <w:rPr>
            <w:color w:val="A5A5A5" w:themeColor="accent3"/>
          </w:rPr>
          <w:delText>0</w:delText>
        </w:r>
      </w:del>
      <w:ins w:id="8" w:author="user" w:date="2017-11-27T10:46:00Z">
        <w:r w:rsidR="00892C9C">
          <w:rPr>
            <w:color w:val="A5A5A5" w:themeColor="accent3"/>
          </w:rPr>
          <w:t>2</w:t>
        </w:r>
      </w:ins>
    </w:p>
    <w:p w:rsidR="00E63AE7" w:rsidRDefault="00E63AE7" w:rsidP="00E63AE7"/>
    <w:sdt>
      <w:sdtPr>
        <w:rPr>
          <w:rFonts w:asciiTheme="minorHAnsi" w:eastAsiaTheme="minorHAnsi" w:hAnsiTheme="minorHAnsi" w:cstheme="minorBidi"/>
          <w:color w:val="auto"/>
          <w:sz w:val="22"/>
          <w:szCs w:val="22"/>
          <w:lang w:val="en-IN"/>
        </w:rPr>
        <w:id w:val="1844889171"/>
        <w:docPartObj>
          <w:docPartGallery w:val="Table of Contents"/>
          <w:docPartUnique/>
        </w:docPartObj>
      </w:sdtPr>
      <w:sdtEndPr>
        <w:rPr>
          <w:b/>
          <w:bCs/>
          <w:noProof/>
        </w:rPr>
      </w:sdtEndPr>
      <w:sdtContent>
        <w:p w:rsidR="0088358B" w:rsidRDefault="0088358B">
          <w:pPr>
            <w:pStyle w:val="TOCHeading"/>
          </w:pPr>
          <w:r>
            <w:t>Contents</w:t>
          </w:r>
        </w:p>
        <w:p w:rsidR="00F05C51" w:rsidRDefault="0088358B">
          <w:pPr>
            <w:pStyle w:val="TOC1"/>
            <w:tabs>
              <w:tab w:val="right" w:leader="dot" w:pos="9016"/>
            </w:tabs>
            <w:rPr>
              <w:rFonts w:cstheme="minorBidi"/>
              <w:noProof/>
              <w:lang w:val="en-IN" w:eastAsia="en-IN"/>
            </w:rPr>
          </w:pPr>
          <w:r>
            <w:fldChar w:fldCharType="begin"/>
          </w:r>
          <w:r>
            <w:instrText xml:space="preserve"> TOC \o "1-3" \h \z \u </w:instrText>
          </w:r>
          <w:r>
            <w:fldChar w:fldCharType="separate"/>
          </w:r>
          <w:hyperlink w:anchor="_Toc497239285" w:history="1">
            <w:r w:rsidR="00F05C51" w:rsidRPr="00276E67">
              <w:rPr>
                <w:rStyle w:val="Hyperlink"/>
                <w:bCs/>
                <w:noProof/>
              </w:rPr>
              <w:t>Introduction</w:t>
            </w:r>
            <w:r w:rsidR="00F05C51">
              <w:rPr>
                <w:noProof/>
                <w:webHidden/>
              </w:rPr>
              <w:tab/>
            </w:r>
            <w:r w:rsidR="00F05C51">
              <w:rPr>
                <w:noProof/>
                <w:webHidden/>
              </w:rPr>
              <w:fldChar w:fldCharType="begin"/>
            </w:r>
            <w:r w:rsidR="00F05C51">
              <w:rPr>
                <w:noProof/>
                <w:webHidden/>
              </w:rPr>
              <w:instrText xml:space="preserve"> PAGEREF _Toc497239285 \h </w:instrText>
            </w:r>
            <w:r w:rsidR="00F05C51">
              <w:rPr>
                <w:noProof/>
                <w:webHidden/>
              </w:rPr>
            </w:r>
            <w:r w:rsidR="00F05C51">
              <w:rPr>
                <w:noProof/>
                <w:webHidden/>
              </w:rPr>
              <w:fldChar w:fldCharType="separate"/>
            </w:r>
            <w:r w:rsidR="00F05C51">
              <w:rPr>
                <w:noProof/>
                <w:webHidden/>
              </w:rPr>
              <w:t>1</w:t>
            </w:r>
            <w:r w:rsidR="00F05C51">
              <w:rPr>
                <w:noProof/>
                <w:webHidden/>
              </w:rPr>
              <w:fldChar w:fldCharType="end"/>
            </w:r>
          </w:hyperlink>
        </w:p>
        <w:p w:rsidR="00F05C51" w:rsidRDefault="00746131">
          <w:pPr>
            <w:pStyle w:val="TOC1"/>
            <w:tabs>
              <w:tab w:val="right" w:leader="dot" w:pos="9016"/>
            </w:tabs>
            <w:rPr>
              <w:rFonts w:cstheme="minorBidi"/>
              <w:noProof/>
              <w:lang w:val="en-IN" w:eastAsia="en-IN"/>
            </w:rPr>
          </w:pPr>
          <w:hyperlink w:anchor="_Toc497239286" w:history="1">
            <w:r w:rsidR="00F05C51" w:rsidRPr="00276E67">
              <w:rPr>
                <w:rStyle w:val="Hyperlink"/>
                <w:noProof/>
              </w:rPr>
              <w:t>Objective</w:t>
            </w:r>
            <w:r w:rsidR="00F05C51">
              <w:rPr>
                <w:noProof/>
                <w:webHidden/>
              </w:rPr>
              <w:tab/>
            </w:r>
            <w:r w:rsidR="00F05C51">
              <w:rPr>
                <w:noProof/>
                <w:webHidden/>
              </w:rPr>
              <w:fldChar w:fldCharType="begin"/>
            </w:r>
            <w:r w:rsidR="00F05C51">
              <w:rPr>
                <w:noProof/>
                <w:webHidden/>
              </w:rPr>
              <w:instrText xml:space="preserve"> PAGEREF _Toc497239286 \h </w:instrText>
            </w:r>
            <w:r w:rsidR="00F05C51">
              <w:rPr>
                <w:noProof/>
                <w:webHidden/>
              </w:rPr>
            </w:r>
            <w:r w:rsidR="00F05C51">
              <w:rPr>
                <w:noProof/>
                <w:webHidden/>
              </w:rPr>
              <w:fldChar w:fldCharType="separate"/>
            </w:r>
            <w:r w:rsidR="00F05C51">
              <w:rPr>
                <w:noProof/>
                <w:webHidden/>
              </w:rPr>
              <w:t>1</w:t>
            </w:r>
            <w:r w:rsidR="00F05C51">
              <w:rPr>
                <w:noProof/>
                <w:webHidden/>
              </w:rPr>
              <w:fldChar w:fldCharType="end"/>
            </w:r>
          </w:hyperlink>
        </w:p>
        <w:p w:rsidR="00F05C51" w:rsidRDefault="00746131">
          <w:pPr>
            <w:pStyle w:val="TOC1"/>
            <w:tabs>
              <w:tab w:val="right" w:leader="dot" w:pos="9016"/>
            </w:tabs>
            <w:rPr>
              <w:rFonts w:cstheme="minorBidi"/>
              <w:noProof/>
              <w:lang w:val="en-IN" w:eastAsia="en-IN"/>
            </w:rPr>
          </w:pPr>
          <w:hyperlink w:anchor="_Toc497239287" w:history="1">
            <w:r w:rsidR="00F05C51" w:rsidRPr="00276E67">
              <w:rPr>
                <w:rStyle w:val="Hyperlink"/>
                <w:noProof/>
              </w:rPr>
              <w:t>Functional requirements</w:t>
            </w:r>
            <w:r w:rsidR="00F05C51">
              <w:rPr>
                <w:noProof/>
                <w:webHidden/>
              </w:rPr>
              <w:tab/>
            </w:r>
            <w:r w:rsidR="00F05C51">
              <w:rPr>
                <w:noProof/>
                <w:webHidden/>
              </w:rPr>
              <w:fldChar w:fldCharType="begin"/>
            </w:r>
            <w:r w:rsidR="00F05C51">
              <w:rPr>
                <w:noProof/>
                <w:webHidden/>
              </w:rPr>
              <w:instrText xml:space="preserve"> PAGEREF _Toc497239287 \h </w:instrText>
            </w:r>
            <w:r w:rsidR="00F05C51">
              <w:rPr>
                <w:noProof/>
                <w:webHidden/>
              </w:rPr>
            </w:r>
            <w:r w:rsidR="00F05C51">
              <w:rPr>
                <w:noProof/>
                <w:webHidden/>
              </w:rPr>
              <w:fldChar w:fldCharType="separate"/>
            </w:r>
            <w:r w:rsidR="00F05C51">
              <w:rPr>
                <w:noProof/>
                <w:webHidden/>
              </w:rPr>
              <w:t>1</w:t>
            </w:r>
            <w:r w:rsidR="00F05C51">
              <w:rPr>
                <w:noProof/>
                <w:webHidden/>
              </w:rPr>
              <w:fldChar w:fldCharType="end"/>
            </w:r>
          </w:hyperlink>
        </w:p>
        <w:p w:rsidR="00F05C51" w:rsidRDefault="00746131">
          <w:pPr>
            <w:pStyle w:val="TOC1"/>
            <w:tabs>
              <w:tab w:val="right" w:leader="dot" w:pos="9016"/>
            </w:tabs>
            <w:rPr>
              <w:rFonts w:cstheme="minorBidi"/>
              <w:noProof/>
              <w:lang w:val="en-IN" w:eastAsia="en-IN"/>
            </w:rPr>
          </w:pPr>
          <w:hyperlink w:anchor="_Toc497239288" w:history="1">
            <w:r w:rsidR="00F05C51" w:rsidRPr="00276E67">
              <w:rPr>
                <w:rStyle w:val="Hyperlink"/>
                <w:noProof/>
              </w:rPr>
              <w:t>Technical requirements</w:t>
            </w:r>
            <w:r w:rsidR="00F05C51">
              <w:rPr>
                <w:noProof/>
                <w:webHidden/>
              </w:rPr>
              <w:tab/>
            </w:r>
            <w:r w:rsidR="00F05C51">
              <w:rPr>
                <w:noProof/>
                <w:webHidden/>
              </w:rPr>
              <w:fldChar w:fldCharType="begin"/>
            </w:r>
            <w:r w:rsidR="00F05C51">
              <w:rPr>
                <w:noProof/>
                <w:webHidden/>
              </w:rPr>
              <w:instrText xml:space="preserve"> PAGEREF _Toc497239288 \h </w:instrText>
            </w:r>
            <w:r w:rsidR="00F05C51">
              <w:rPr>
                <w:noProof/>
                <w:webHidden/>
              </w:rPr>
            </w:r>
            <w:r w:rsidR="00F05C51">
              <w:rPr>
                <w:noProof/>
                <w:webHidden/>
              </w:rPr>
              <w:fldChar w:fldCharType="separate"/>
            </w:r>
            <w:r w:rsidR="00F05C51">
              <w:rPr>
                <w:noProof/>
                <w:webHidden/>
              </w:rPr>
              <w:t>2</w:t>
            </w:r>
            <w:r w:rsidR="00F05C51">
              <w:rPr>
                <w:noProof/>
                <w:webHidden/>
              </w:rPr>
              <w:fldChar w:fldCharType="end"/>
            </w:r>
          </w:hyperlink>
        </w:p>
        <w:p w:rsidR="0088358B" w:rsidRDefault="0088358B">
          <w:r>
            <w:rPr>
              <w:b/>
              <w:bCs/>
              <w:noProof/>
            </w:rPr>
            <w:fldChar w:fldCharType="end"/>
          </w:r>
        </w:p>
      </w:sdtContent>
    </w:sdt>
    <w:p w:rsidR="00076F49" w:rsidRDefault="00076F49" w:rsidP="00E63AE7"/>
    <w:p w:rsidR="00E10AB8" w:rsidRDefault="00E10AB8" w:rsidP="00E63AE7"/>
    <w:p w:rsidR="00E10AB8" w:rsidRDefault="00E10AB8" w:rsidP="00E63AE7"/>
    <w:p w:rsidR="00E10AB8" w:rsidRDefault="00E10AB8" w:rsidP="00E63AE7"/>
    <w:p w:rsidR="00E10AB8" w:rsidRDefault="00E10AB8" w:rsidP="00E63AE7"/>
    <w:p w:rsidR="00E10AB8" w:rsidRDefault="00E10AB8" w:rsidP="00E63AE7"/>
    <w:p w:rsidR="00E10AB8" w:rsidRDefault="00E10AB8" w:rsidP="00E63AE7"/>
    <w:p w:rsidR="00E10AB8" w:rsidRDefault="00E10AB8" w:rsidP="00E63AE7"/>
    <w:p w:rsidR="00E10AB8" w:rsidRDefault="00E10AB8" w:rsidP="00E63AE7"/>
    <w:p w:rsidR="00E10AB8" w:rsidRDefault="00E10AB8" w:rsidP="00E63AE7"/>
    <w:p w:rsidR="00E10AB8" w:rsidRDefault="00E10AB8" w:rsidP="00E63AE7"/>
    <w:p w:rsidR="00E10AB8" w:rsidRDefault="00E10AB8" w:rsidP="00E63AE7"/>
    <w:p w:rsidR="00E10AB8" w:rsidRDefault="00E10AB8" w:rsidP="00E63AE7"/>
    <w:p w:rsidR="00E10AB8" w:rsidRDefault="00E10AB8" w:rsidP="00E63AE7"/>
    <w:p w:rsidR="00E10AB8" w:rsidRDefault="00E10AB8" w:rsidP="00E63AE7"/>
    <w:p w:rsidR="00E10AB8" w:rsidRDefault="00E10AB8" w:rsidP="00E63AE7"/>
    <w:p w:rsidR="00E10AB8" w:rsidRDefault="00E10AB8" w:rsidP="00E63AE7"/>
    <w:p w:rsidR="00E10AB8" w:rsidRDefault="00E10AB8" w:rsidP="00E63AE7"/>
    <w:p w:rsidR="00E10AB8" w:rsidRDefault="00E10AB8" w:rsidP="00E63AE7"/>
    <w:p w:rsidR="00E10AB8" w:rsidRDefault="00E10AB8" w:rsidP="00E63AE7"/>
    <w:p w:rsidR="00FC5A67" w:rsidRPr="0088358B" w:rsidRDefault="00FC5A67" w:rsidP="0088358B">
      <w:pPr>
        <w:pStyle w:val="Heading1"/>
        <w:rPr>
          <w:rStyle w:val="Strong"/>
          <w:b w:val="0"/>
        </w:rPr>
      </w:pPr>
      <w:bookmarkStart w:id="9" w:name="_Toc497239285"/>
      <w:r w:rsidRPr="0088358B">
        <w:rPr>
          <w:rStyle w:val="Strong"/>
          <w:b w:val="0"/>
        </w:rPr>
        <w:t>Introduction</w:t>
      </w:r>
      <w:bookmarkEnd w:id="9"/>
    </w:p>
    <w:p w:rsidR="00A22A08" w:rsidRPr="00BB1857" w:rsidRDefault="00A22A08" w:rsidP="00BB1857">
      <w:pPr>
        <w:pStyle w:val="ListParagraph"/>
        <w:ind w:left="360"/>
      </w:pPr>
      <w:r w:rsidRPr="00BB1857">
        <w:t xml:space="preserve">The purpose of this document is to present a detailed description of the </w:t>
      </w:r>
      <w:r w:rsidR="00E80C60" w:rsidRPr="00BB1857">
        <w:t>Online</w:t>
      </w:r>
      <w:r w:rsidRPr="00BB1857">
        <w:t xml:space="preserve"> Quiz </w:t>
      </w:r>
      <w:r w:rsidR="00E80C60" w:rsidRPr="00BB1857">
        <w:t>application</w:t>
      </w:r>
      <w:r w:rsidRPr="00BB1857">
        <w:fldChar w:fldCharType="begin"/>
      </w:r>
      <w:r w:rsidRPr="00BB1857">
        <w:instrText xml:space="preserve"> XE "</w:instrText>
      </w:r>
      <w:r>
        <w:instrText>Web Publishing System"</w:instrText>
      </w:r>
      <w:r w:rsidRPr="00BB1857">
        <w:instrText xml:space="preserve"> </w:instrText>
      </w:r>
      <w:r w:rsidRPr="00BB1857">
        <w:fldChar w:fldCharType="end"/>
      </w:r>
      <w:r w:rsidRPr="00BB1857">
        <w:t xml:space="preserve">. It will explain the purpose and features of the system, the interfaces of the system, what the system will do, the constraints under which it must operate and how the system will react to external stimuli. </w:t>
      </w:r>
    </w:p>
    <w:p w:rsidR="001837C8" w:rsidRPr="00A22A08" w:rsidRDefault="00A22A08" w:rsidP="0088358B">
      <w:pPr>
        <w:pStyle w:val="Heading1"/>
      </w:pPr>
      <w:bookmarkStart w:id="10" w:name="_Toc497239286"/>
      <w:r w:rsidRPr="00A22A08">
        <w:t>Objective</w:t>
      </w:r>
      <w:bookmarkEnd w:id="10"/>
    </w:p>
    <w:p w:rsidR="004C4CB4" w:rsidRPr="00BB1857" w:rsidRDefault="004C4CB4" w:rsidP="00BB1857">
      <w:pPr>
        <w:pStyle w:val="ListParagraph"/>
        <w:ind w:left="360"/>
      </w:pPr>
      <w:r w:rsidRPr="00BB1857">
        <w:t xml:space="preserve">Create </w:t>
      </w:r>
      <w:r w:rsidR="00863264" w:rsidRPr="00BB1857">
        <w:t xml:space="preserve">an </w:t>
      </w:r>
      <w:r w:rsidRPr="00BB1857">
        <w:t>online quiz</w:t>
      </w:r>
      <w:r w:rsidR="00875277" w:rsidRPr="00BB1857">
        <w:t>/survey</w:t>
      </w:r>
      <w:r w:rsidRPr="00BB1857">
        <w:t xml:space="preserve"> creator. </w:t>
      </w:r>
      <w:r w:rsidR="00863264" w:rsidRPr="00BB1857">
        <w:t xml:space="preserve"> This </w:t>
      </w:r>
      <w:r w:rsidR="00875277" w:rsidRPr="00BB1857">
        <w:t>application</w:t>
      </w:r>
      <w:r w:rsidRPr="00BB1857">
        <w:t xml:space="preserve"> can be easily integrated with other platform</w:t>
      </w:r>
      <w:r w:rsidR="00EB252A" w:rsidRPr="00BB1857">
        <w:t>s</w:t>
      </w:r>
      <w:r w:rsidRPr="00BB1857">
        <w:t xml:space="preserve"> </w:t>
      </w:r>
      <w:r w:rsidR="00D90327" w:rsidRPr="00BB1857">
        <w:t>using</w:t>
      </w:r>
      <w:r w:rsidR="00863264" w:rsidRPr="00BB1857">
        <w:t xml:space="preserve"> its </w:t>
      </w:r>
      <w:proofErr w:type="spellStart"/>
      <w:proofErr w:type="gramStart"/>
      <w:r w:rsidR="00863264" w:rsidRPr="00BB1857">
        <w:t>api</w:t>
      </w:r>
      <w:proofErr w:type="spellEnd"/>
      <w:proofErr w:type="gramEnd"/>
      <w:r w:rsidR="00863264" w:rsidRPr="00BB1857">
        <w:t xml:space="preserve"> features.</w:t>
      </w:r>
    </w:p>
    <w:p w:rsidR="00287BB7" w:rsidRDefault="00287BB7" w:rsidP="00E63AE7">
      <w:pPr>
        <w:rPr>
          <w:b/>
        </w:rPr>
      </w:pPr>
    </w:p>
    <w:p w:rsidR="001837C8" w:rsidRDefault="001837C8" w:rsidP="0088358B">
      <w:pPr>
        <w:pStyle w:val="Heading1"/>
      </w:pPr>
      <w:bookmarkStart w:id="11" w:name="_Toc497239287"/>
      <w:r w:rsidRPr="00A22A08">
        <w:t>Functional requirements</w:t>
      </w:r>
      <w:bookmarkEnd w:id="11"/>
    </w:p>
    <w:p w:rsidR="006F3F3D" w:rsidRDefault="006F3F3D" w:rsidP="006E062A">
      <w:pPr>
        <w:pStyle w:val="ListParagraph"/>
        <w:numPr>
          <w:ilvl w:val="0"/>
          <w:numId w:val="3"/>
        </w:numPr>
      </w:pPr>
      <w:r>
        <w:t xml:space="preserve">Quiz must support </w:t>
      </w:r>
      <w:r w:rsidR="006C0483">
        <w:t>following</w:t>
      </w:r>
      <w:r>
        <w:t xml:space="preserve"> question</w:t>
      </w:r>
      <w:r w:rsidR="006C0483">
        <w:t xml:space="preserve"> </w:t>
      </w:r>
      <w:r>
        <w:t>types</w:t>
      </w:r>
    </w:p>
    <w:p w:rsidR="006F3F3D" w:rsidRPr="00DB759D" w:rsidRDefault="006F3F3D" w:rsidP="006F3F3D">
      <w:pPr>
        <w:pStyle w:val="ListParagraph"/>
        <w:numPr>
          <w:ilvl w:val="1"/>
          <w:numId w:val="3"/>
        </w:numPr>
        <w:rPr>
          <w:ins w:id="12" w:author="user" w:date="2017-11-02T11:58:00Z"/>
          <w:color w:val="00B050"/>
          <w:rPrChange w:id="13" w:author="user" w:date="2017-11-02T12:16:00Z">
            <w:rPr>
              <w:ins w:id="14" w:author="user" w:date="2017-11-02T11:58:00Z"/>
            </w:rPr>
          </w:rPrChange>
        </w:rPr>
      </w:pPr>
      <w:r w:rsidRPr="00DB759D">
        <w:rPr>
          <w:color w:val="00B050"/>
          <w:rPrChange w:id="15" w:author="user" w:date="2017-11-02T12:16:00Z">
            <w:rPr/>
          </w:rPrChange>
        </w:rPr>
        <w:t>Multiple choice</w:t>
      </w:r>
      <w:ins w:id="16" w:author="user" w:date="2017-11-02T12:05:00Z">
        <w:r w:rsidR="007A774D" w:rsidRPr="00DB759D">
          <w:rPr>
            <w:color w:val="00B050"/>
            <w:rPrChange w:id="17" w:author="user" w:date="2017-11-02T12:16:00Z">
              <w:rPr/>
            </w:rPrChange>
          </w:rPr>
          <w:t xml:space="preserve"> (Multiple response)</w:t>
        </w:r>
      </w:ins>
      <w:ins w:id="18" w:author="user" w:date="2017-11-02T11:58:00Z">
        <w:r w:rsidR="0050539D" w:rsidRPr="00DB759D">
          <w:rPr>
            <w:color w:val="00B050"/>
            <w:rPrChange w:id="19" w:author="user" w:date="2017-11-02T12:16:00Z">
              <w:rPr/>
            </w:rPrChange>
          </w:rPr>
          <w:t xml:space="preserve"> – with multiple answer option</w:t>
        </w:r>
      </w:ins>
    </w:p>
    <w:p w:rsidR="0050539D" w:rsidRPr="00DB759D" w:rsidRDefault="0050539D" w:rsidP="006F3F3D">
      <w:pPr>
        <w:pStyle w:val="ListParagraph"/>
        <w:numPr>
          <w:ilvl w:val="1"/>
          <w:numId w:val="3"/>
        </w:numPr>
        <w:rPr>
          <w:color w:val="00B050"/>
          <w:rPrChange w:id="20" w:author="user" w:date="2017-11-02T12:15:00Z">
            <w:rPr/>
          </w:rPrChange>
        </w:rPr>
      </w:pPr>
      <w:ins w:id="21" w:author="user" w:date="2017-11-02T11:58:00Z">
        <w:r w:rsidRPr="00DB759D">
          <w:rPr>
            <w:color w:val="00B050"/>
            <w:rPrChange w:id="22" w:author="user" w:date="2017-11-02T12:15:00Z">
              <w:rPr/>
            </w:rPrChange>
          </w:rPr>
          <w:t>Multiple choice – with single answer option</w:t>
        </w:r>
      </w:ins>
    </w:p>
    <w:p w:rsidR="006F3F3D" w:rsidRDefault="006F3F3D" w:rsidP="006F3F3D">
      <w:pPr>
        <w:pStyle w:val="ListParagraph"/>
        <w:numPr>
          <w:ilvl w:val="1"/>
          <w:numId w:val="3"/>
        </w:numPr>
      </w:pPr>
      <w:r>
        <w:t>true/false</w:t>
      </w:r>
    </w:p>
    <w:p w:rsidR="006F3F3D" w:rsidRPr="00884A8F" w:rsidRDefault="006F3F3D" w:rsidP="006F3F3D">
      <w:pPr>
        <w:pStyle w:val="ListParagraph"/>
        <w:numPr>
          <w:ilvl w:val="1"/>
          <w:numId w:val="3"/>
        </w:numPr>
        <w:rPr>
          <w:color w:val="00B050"/>
          <w:rPrChange w:id="23" w:author="user" w:date="2017-11-02T10:52:00Z">
            <w:rPr/>
          </w:rPrChange>
        </w:rPr>
      </w:pPr>
      <w:r w:rsidRPr="00884A8F">
        <w:rPr>
          <w:color w:val="00B050"/>
          <w:rPrChange w:id="24" w:author="user" w:date="2017-11-02T10:52:00Z">
            <w:rPr/>
          </w:rPrChange>
        </w:rPr>
        <w:t>image choice</w:t>
      </w:r>
      <w:r w:rsidR="00055530" w:rsidRPr="00884A8F">
        <w:rPr>
          <w:color w:val="00B050"/>
          <w:rPrChange w:id="25" w:author="user" w:date="2017-11-02T10:52:00Z">
            <w:rPr/>
          </w:rPrChange>
        </w:rPr>
        <w:t xml:space="preserve"> – refer </w:t>
      </w:r>
      <w:proofErr w:type="spellStart"/>
      <w:r w:rsidR="00055530" w:rsidRPr="00884A8F">
        <w:rPr>
          <w:color w:val="00B050"/>
          <w:rPrChange w:id="26" w:author="user" w:date="2017-11-02T10:52:00Z">
            <w:rPr/>
          </w:rPrChange>
        </w:rPr>
        <w:t>typeform</w:t>
      </w:r>
      <w:proofErr w:type="spellEnd"/>
      <w:r w:rsidR="00055530" w:rsidRPr="00884A8F">
        <w:rPr>
          <w:color w:val="00B050"/>
          <w:rPrChange w:id="27" w:author="user" w:date="2017-11-02T10:52:00Z">
            <w:rPr/>
          </w:rPrChange>
        </w:rPr>
        <w:t xml:space="preserve"> picture choice</w:t>
      </w:r>
    </w:p>
    <w:p w:rsidR="006F3F3D" w:rsidRDefault="006F3F3D" w:rsidP="006F3F3D">
      <w:pPr>
        <w:pStyle w:val="ListParagraph"/>
        <w:numPr>
          <w:ilvl w:val="1"/>
          <w:numId w:val="3"/>
        </w:numPr>
        <w:rPr>
          <w:ins w:id="28" w:author="user" w:date="2017-11-02T12:17:00Z"/>
          <w:color w:val="00B050"/>
        </w:rPr>
      </w:pPr>
      <w:r w:rsidRPr="00884A8F">
        <w:rPr>
          <w:color w:val="00B050"/>
          <w:rPrChange w:id="29" w:author="user" w:date="2017-11-02T10:52:00Z">
            <w:rPr/>
          </w:rPrChange>
        </w:rPr>
        <w:t xml:space="preserve"> </w:t>
      </w:r>
      <w:proofErr w:type="gramStart"/>
      <w:r w:rsidRPr="00884A8F">
        <w:rPr>
          <w:color w:val="00B050"/>
          <w:rPrChange w:id="30" w:author="user" w:date="2017-11-02T10:52:00Z">
            <w:rPr/>
          </w:rPrChange>
        </w:rPr>
        <w:t>free</w:t>
      </w:r>
      <w:proofErr w:type="gramEnd"/>
      <w:r w:rsidRPr="00884A8F">
        <w:rPr>
          <w:color w:val="00B050"/>
          <w:rPrChange w:id="31" w:author="user" w:date="2017-11-02T10:52:00Z">
            <w:rPr/>
          </w:rPrChange>
        </w:rPr>
        <w:t xml:space="preserve"> text </w:t>
      </w:r>
      <w:r w:rsidR="006158E9" w:rsidRPr="00884A8F">
        <w:rPr>
          <w:color w:val="00B050"/>
          <w:rPrChange w:id="32" w:author="user" w:date="2017-11-02T10:52:00Z">
            <w:rPr/>
          </w:rPrChange>
        </w:rPr>
        <w:t xml:space="preserve">– refer </w:t>
      </w:r>
      <w:proofErr w:type="spellStart"/>
      <w:r w:rsidR="006158E9" w:rsidRPr="00884A8F">
        <w:rPr>
          <w:color w:val="00B050"/>
          <w:rPrChange w:id="33" w:author="user" w:date="2017-11-02T10:52:00Z">
            <w:rPr/>
          </w:rPrChange>
        </w:rPr>
        <w:t>typeform</w:t>
      </w:r>
      <w:proofErr w:type="spellEnd"/>
      <w:r w:rsidR="006158E9" w:rsidRPr="00884A8F">
        <w:rPr>
          <w:color w:val="00B050"/>
          <w:rPrChange w:id="34" w:author="user" w:date="2017-11-02T10:52:00Z">
            <w:rPr/>
          </w:rPrChange>
        </w:rPr>
        <w:t xml:space="preserve"> short text/long text.</w:t>
      </w:r>
    </w:p>
    <w:p w:rsidR="00815D97" w:rsidRDefault="00815D97">
      <w:pPr>
        <w:pStyle w:val="ListParagraph"/>
        <w:numPr>
          <w:ilvl w:val="0"/>
          <w:numId w:val="3"/>
        </w:numPr>
        <w:rPr>
          <w:ins w:id="35" w:author="user" w:date="2017-11-02T12:17:00Z"/>
          <w:color w:val="00B050"/>
        </w:rPr>
        <w:pPrChange w:id="36" w:author="user" w:date="2017-11-02T12:17:00Z">
          <w:pPr>
            <w:pStyle w:val="ListParagraph"/>
            <w:numPr>
              <w:ilvl w:val="1"/>
              <w:numId w:val="3"/>
            </w:numPr>
            <w:ind w:left="1080" w:hanging="360"/>
          </w:pPr>
        </w:pPrChange>
      </w:pPr>
      <w:ins w:id="37" w:author="user" w:date="2017-11-02T12:17:00Z">
        <w:r>
          <w:rPr>
            <w:color w:val="00B050"/>
          </w:rPr>
          <w:t>Survey support the following question types.</w:t>
        </w:r>
      </w:ins>
    </w:p>
    <w:p w:rsidR="00815D97" w:rsidRPr="00245E70" w:rsidRDefault="00815D97" w:rsidP="00815D97">
      <w:pPr>
        <w:pStyle w:val="ListParagraph"/>
        <w:numPr>
          <w:ilvl w:val="1"/>
          <w:numId w:val="3"/>
        </w:numPr>
        <w:rPr>
          <w:ins w:id="38" w:author="user" w:date="2017-11-02T12:18:00Z"/>
          <w:color w:val="00B050"/>
        </w:rPr>
      </w:pPr>
      <w:ins w:id="39" w:author="user" w:date="2017-11-02T12:18:00Z">
        <w:r w:rsidRPr="00245E70">
          <w:rPr>
            <w:color w:val="00B050"/>
          </w:rPr>
          <w:t>Multiple choice – with single answer option</w:t>
        </w:r>
      </w:ins>
    </w:p>
    <w:p w:rsidR="00815D97" w:rsidRDefault="00815D97" w:rsidP="00815D97">
      <w:pPr>
        <w:pStyle w:val="ListParagraph"/>
        <w:numPr>
          <w:ilvl w:val="1"/>
          <w:numId w:val="3"/>
        </w:numPr>
        <w:rPr>
          <w:ins w:id="40" w:author="user" w:date="2017-11-02T12:18:00Z"/>
        </w:rPr>
      </w:pPr>
      <w:ins w:id="41" w:author="user" w:date="2017-11-02T12:18:00Z">
        <w:r>
          <w:t>true/false</w:t>
        </w:r>
      </w:ins>
    </w:p>
    <w:p w:rsidR="00815D97" w:rsidRPr="00245E70" w:rsidRDefault="00815D97" w:rsidP="00815D97">
      <w:pPr>
        <w:pStyle w:val="ListParagraph"/>
        <w:numPr>
          <w:ilvl w:val="1"/>
          <w:numId w:val="3"/>
        </w:numPr>
        <w:rPr>
          <w:ins w:id="42" w:author="user" w:date="2017-11-02T12:18:00Z"/>
          <w:color w:val="00B050"/>
        </w:rPr>
      </w:pPr>
      <w:ins w:id="43" w:author="user" w:date="2017-11-02T12:18:00Z">
        <w:r w:rsidRPr="00245E70">
          <w:rPr>
            <w:color w:val="00B050"/>
          </w:rPr>
          <w:t xml:space="preserve">image choice – refer </w:t>
        </w:r>
        <w:proofErr w:type="spellStart"/>
        <w:r w:rsidRPr="00245E70">
          <w:rPr>
            <w:color w:val="00B050"/>
          </w:rPr>
          <w:t>typeform</w:t>
        </w:r>
        <w:proofErr w:type="spellEnd"/>
        <w:r w:rsidRPr="00245E70">
          <w:rPr>
            <w:color w:val="00B050"/>
          </w:rPr>
          <w:t xml:space="preserve"> picture choice</w:t>
        </w:r>
      </w:ins>
    </w:p>
    <w:p w:rsidR="00815D97" w:rsidRDefault="00815D97">
      <w:pPr>
        <w:pStyle w:val="ListParagraph"/>
        <w:numPr>
          <w:ilvl w:val="1"/>
          <w:numId w:val="3"/>
        </w:numPr>
        <w:rPr>
          <w:ins w:id="44" w:author="user" w:date="2017-11-02T12:19:00Z"/>
          <w:color w:val="00B050"/>
        </w:rPr>
      </w:pPr>
      <w:ins w:id="45" w:author="user" w:date="2017-11-02T12:18:00Z">
        <w:r w:rsidRPr="00245E70">
          <w:rPr>
            <w:color w:val="00B050"/>
          </w:rPr>
          <w:t xml:space="preserve">free text – refer </w:t>
        </w:r>
        <w:proofErr w:type="spellStart"/>
        <w:r w:rsidRPr="00245E70">
          <w:rPr>
            <w:color w:val="00B050"/>
          </w:rPr>
          <w:t>typeform</w:t>
        </w:r>
        <w:proofErr w:type="spellEnd"/>
        <w:r w:rsidRPr="00245E70">
          <w:rPr>
            <w:color w:val="00B050"/>
          </w:rPr>
          <w:t xml:space="preserve"> short text/long text</w:t>
        </w:r>
      </w:ins>
    </w:p>
    <w:p w:rsidR="004464F3" w:rsidRDefault="004464F3">
      <w:pPr>
        <w:pStyle w:val="ListParagraph"/>
        <w:numPr>
          <w:ilvl w:val="1"/>
          <w:numId w:val="3"/>
        </w:numPr>
        <w:rPr>
          <w:ins w:id="46" w:author="user" w:date="2017-11-02T15:01:00Z"/>
          <w:color w:val="00B050"/>
        </w:rPr>
      </w:pPr>
      <w:ins w:id="47" w:author="user" w:date="2017-11-02T12:19:00Z">
        <w:r>
          <w:rPr>
            <w:color w:val="00B050"/>
          </w:rPr>
          <w:t xml:space="preserve">Rating - </w:t>
        </w:r>
      </w:ins>
      <w:ins w:id="48" w:author="user" w:date="2017-11-02T12:20:00Z">
        <w:r w:rsidRPr="00245E70">
          <w:rPr>
            <w:color w:val="00B050"/>
          </w:rPr>
          <w:t xml:space="preserve">– refer </w:t>
        </w:r>
        <w:proofErr w:type="spellStart"/>
        <w:r w:rsidRPr="00245E70">
          <w:rPr>
            <w:color w:val="00B050"/>
          </w:rPr>
          <w:t>typeform</w:t>
        </w:r>
        <w:proofErr w:type="spellEnd"/>
        <w:r>
          <w:rPr>
            <w:color w:val="00B050"/>
          </w:rPr>
          <w:t xml:space="preserve"> rating option.</w:t>
        </w:r>
      </w:ins>
    </w:p>
    <w:p w:rsidR="0021085A" w:rsidRPr="00815D97" w:rsidRDefault="0021085A">
      <w:pPr>
        <w:pStyle w:val="ListParagraph"/>
        <w:numPr>
          <w:ilvl w:val="1"/>
          <w:numId w:val="3"/>
        </w:numPr>
        <w:rPr>
          <w:color w:val="00B050"/>
          <w:rPrChange w:id="49" w:author="user" w:date="2017-11-02T12:17:00Z">
            <w:rPr/>
          </w:rPrChange>
        </w:rPr>
      </w:pPr>
      <w:ins w:id="50" w:author="user" w:date="2017-11-02T15:02:00Z">
        <w:r>
          <w:rPr>
            <w:color w:val="00B050"/>
          </w:rPr>
          <w:t>scale</w:t>
        </w:r>
      </w:ins>
    </w:p>
    <w:p w:rsidR="006E062A" w:rsidRPr="007C3D5F" w:rsidRDefault="006E062A" w:rsidP="006E062A">
      <w:pPr>
        <w:pStyle w:val="ListParagraph"/>
        <w:numPr>
          <w:ilvl w:val="0"/>
          <w:numId w:val="3"/>
        </w:numPr>
      </w:pPr>
      <w:r w:rsidRPr="007C3D5F">
        <w:t>Quiz options</w:t>
      </w:r>
      <w:r w:rsidR="004A1845">
        <w:t>/settings</w:t>
      </w:r>
    </w:p>
    <w:p w:rsidR="00196CB3" w:rsidRPr="00196CB3" w:rsidRDefault="00196CB3" w:rsidP="007D552C">
      <w:pPr>
        <w:pStyle w:val="ListParagraph"/>
        <w:numPr>
          <w:ilvl w:val="1"/>
          <w:numId w:val="3"/>
        </w:numPr>
        <w:rPr>
          <w:ins w:id="51" w:author="user" w:date="2017-11-02T15:38:00Z"/>
          <w:color w:val="00B050"/>
          <w:rPrChange w:id="52" w:author="user" w:date="2017-11-02T15:39:00Z">
            <w:rPr>
              <w:ins w:id="53" w:author="user" w:date="2017-11-02T15:38:00Z"/>
            </w:rPr>
          </w:rPrChange>
        </w:rPr>
      </w:pPr>
      <w:ins w:id="54" w:author="user" w:date="2017-11-02T15:39:00Z">
        <w:r w:rsidRPr="00196CB3">
          <w:rPr>
            <w:color w:val="00B050"/>
            <w:rPrChange w:id="55" w:author="user" w:date="2017-11-02T15:39:00Z">
              <w:rPr/>
            </w:rPrChange>
          </w:rPr>
          <w:t xml:space="preserve">Option for </w:t>
        </w:r>
        <w:r w:rsidR="00A534EC">
          <w:rPr>
            <w:color w:val="00B050"/>
          </w:rPr>
          <w:t>making a quiz graded.</w:t>
        </w:r>
      </w:ins>
      <w:ins w:id="56" w:author="user" w:date="2017-11-02T15:42:00Z">
        <w:r w:rsidR="001A76BB">
          <w:rPr>
            <w:color w:val="00B050"/>
          </w:rPr>
          <w:t xml:space="preserve">(setting </w:t>
        </w:r>
      </w:ins>
      <w:ins w:id="57" w:author="user" w:date="2017-11-02T15:43:00Z">
        <w:r w:rsidR="009D760F">
          <w:rPr>
            <w:color w:val="00B050"/>
          </w:rPr>
          <w:t>pass mark</w:t>
        </w:r>
      </w:ins>
      <w:ins w:id="58" w:author="user" w:date="2017-11-02T15:42:00Z">
        <w:r w:rsidR="001A76BB">
          <w:rPr>
            <w:color w:val="00B050"/>
          </w:rPr>
          <w:t>)</w:t>
        </w:r>
      </w:ins>
    </w:p>
    <w:p w:rsidR="007C3D5F" w:rsidRDefault="007C3D5F" w:rsidP="007D552C">
      <w:pPr>
        <w:pStyle w:val="ListParagraph"/>
        <w:numPr>
          <w:ilvl w:val="1"/>
          <w:numId w:val="3"/>
        </w:numPr>
        <w:rPr>
          <w:ins w:id="59" w:author="user" w:date="2017-11-02T17:17:00Z"/>
          <w:color w:val="00B050"/>
        </w:rPr>
      </w:pPr>
      <w:r w:rsidRPr="00F16429">
        <w:rPr>
          <w:color w:val="00B050"/>
          <w:rPrChange w:id="60" w:author="user" w:date="2017-11-02T16:16:00Z">
            <w:rPr/>
          </w:rPrChange>
        </w:rPr>
        <w:t xml:space="preserve">Submit result at the end of quiz and show </w:t>
      </w:r>
      <w:del w:id="61" w:author="user" w:date="2017-11-02T10:52:00Z">
        <w:r w:rsidRPr="00F16429" w:rsidDel="00F5058E">
          <w:rPr>
            <w:color w:val="00B050"/>
            <w:rPrChange w:id="62" w:author="user" w:date="2017-11-02T16:16:00Z">
              <w:rPr/>
            </w:rPrChange>
          </w:rPr>
          <w:delText xml:space="preserve">the </w:delText>
        </w:r>
      </w:del>
      <w:ins w:id="63" w:author="user" w:date="2017-11-02T10:52:00Z">
        <w:r w:rsidR="00F5058E" w:rsidRPr="00F16429">
          <w:rPr>
            <w:color w:val="00B050"/>
            <w:rPrChange w:id="64" w:author="user" w:date="2017-11-02T16:16:00Z">
              <w:rPr/>
            </w:rPrChange>
          </w:rPr>
          <w:t xml:space="preserve">total  </w:t>
        </w:r>
      </w:ins>
      <w:r w:rsidRPr="00F16429">
        <w:rPr>
          <w:color w:val="00B050"/>
          <w:rPrChange w:id="65" w:author="user" w:date="2017-11-02T16:16:00Z">
            <w:rPr/>
          </w:rPrChange>
        </w:rPr>
        <w:t>score</w:t>
      </w:r>
      <w:del w:id="66" w:author="user" w:date="2017-11-02T16:25:00Z">
        <w:r w:rsidR="009C044A" w:rsidRPr="00F16429" w:rsidDel="00422CE1">
          <w:rPr>
            <w:color w:val="00B050"/>
            <w:rPrChange w:id="67" w:author="user" w:date="2017-11-02T16:16:00Z">
              <w:rPr/>
            </w:rPrChange>
          </w:rPr>
          <w:delText xml:space="preserve"> </w:delText>
        </w:r>
      </w:del>
      <w:r w:rsidRPr="00F16429">
        <w:rPr>
          <w:color w:val="00B050"/>
          <w:rPrChange w:id="68" w:author="user" w:date="2017-11-02T16:16:00Z">
            <w:rPr/>
          </w:rPrChange>
        </w:rPr>
        <w:t>.</w:t>
      </w:r>
      <w:r w:rsidR="00993C36" w:rsidRPr="00F16429">
        <w:rPr>
          <w:color w:val="00B050"/>
          <w:rPrChange w:id="69" w:author="user" w:date="2017-11-02T16:16:00Z">
            <w:rPr/>
          </w:rPrChange>
        </w:rPr>
        <w:t xml:space="preserve">—refer </w:t>
      </w:r>
      <w:r w:rsidR="007D552C" w:rsidRPr="00F16429">
        <w:rPr>
          <w:color w:val="00B050"/>
          <w:rPrChange w:id="70" w:author="user" w:date="2017-11-02T16:16:00Z">
            <w:rPr/>
          </w:rPrChange>
        </w:rPr>
        <w:t>quiz-style1.pptx</w:t>
      </w:r>
    </w:p>
    <w:p w:rsidR="008A0BF5" w:rsidRPr="00F16429" w:rsidRDefault="008A0BF5">
      <w:pPr>
        <w:pStyle w:val="ListParagraph"/>
        <w:ind w:left="1080"/>
        <w:rPr>
          <w:color w:val="00B050"/>
          <w:rPrChange w:id="71" w:author="user" w:date="2017-11-02T16:16:00Z">
            <w:rPr/>
          </w:rPrChange>
        </w:rPr>
        <w:pPrChange w:id="72" w:author="user" w:date="2017-11-02T17:17:00Z">
          <w:pPr>
            <w:pStyle w:val="ListParagraph"/>
            <w:numPr>
              <w:ilvl w:val="1"/>
              <w:numId w:val="3"/>
            </w:numPr>
            <w:ind w:left="1080" w:hanging="360"/>
          </w:pPr>
        </w:pPrChange>
      </w:pPr>
      <w:ins w:id="73" w:author="user" w:date="2017-11-02T17:17:00Z">
        <w:r>
          <w:rPr>
            <w:color w:val="00B050"/>
          </w:rPr>
          <w:t>In this case if user leave some required questions</w:t>
        </w:r>
        <w:proofErr w:type="gramStart"/>
        <w:r>
          <w:rPr>
            <w:color w:val="00B050"/>
          </w:rPr>
          <w:t>,  submit</w:t>
        </w:r>
        <w:proofErr w:type="gramEnd"/>
        <w:r>
          <w:rPr>
            <w:color w:val="00B050"/>
          </w:rPr>
          <w:t xml:space="preserve">/finish quiz button should </w:t>
        </w:r>
      </w:ins>
      <w:ins w:id="74" w:author="user" w:date="2017-11-02T17:18:00Z">
        <w:r>
          <w:rPr>
            <w:color w:val="00B050"/>
          </w:rPr>
          <w:t>prompt</w:t>
        </w:r>
      </w:ins>
      <w:ins w:id="75" w:author="user" w:date="2017-11-02T17:17:00Z">
        <w:r>
          <w:rPr>
            <w:color w:val="00B050"/>
          </w:rPr>
          <w:t xml:space="preserve"> </w:t>
        </w:r>
      </w:ins>
      <w:ins w:id="76" w:author="user" w:date="2017-11-02T17:18:00Z">
        <w:r>
          <w:rPr>
            <w:color w:val="00B050"/>
          </w:rPr>
          <w:t xml:space="preserve">un </w:t>
        </w:r>
      </w:ins>
      <w:ins w:id="77" w:author="user" w:date="2017-11-02T17:20:00Z">
        <w:r>
          <w:rPr>
            <w:color w:val="00B050"/>
          </w:rPr>
          <w:t>attempted</w:t>
        </w:r>
      </w:ins>
      <w:ins w:id="78" w:author="user" w:date="2017-11-02T17:18:00Z">
        <w:r>
          <w:rPr>
            <w:color w:val="00B050"/>
          </w:rPr>
          <w:t xml:space="preserve"> questions, and navigate </w:t>
        </w:r>
      </w:ins>
      <w:ins w:id="79" w:author="user" w:date="2017-11-02T17:19:00Z">
        <w:r>
          <w:rPr>
            <w:color w:val="00B050"/>
          </w:rPr>
          <w:t>through</w:t>
        </w:r>
      </w:ins>
      <w:ins w:id="80" w:author="user" w:date="2017-11-02T17:18:00Z">
        <w:r>
          <w:rPr>
            <w:color w:val="00B050"/>
          </w:rPr>
          <w:t xml:space="preserve"> </w:t>
        </w:r>
      </w:ins>
      <w:ins w:id="81" w:author="user" w:date="2017-11-02T17:19:00Z">
        <w:r>
          <w:rPr>
            <w:color w:val="00B050"/>
          </w:rPr>
          <w:t xml:space="preserve">un attended questions </w:t>
        </w:r>
      </w:ins>
      <w:ins w:id="82" w:author="user" w:date="2017-11-02T17:21:00Z">
        <w:r>
          <w:rPr>
            <w:color w:val="00B050"/>
          </w:rPr>
          <w:t>.</w:t>
        </w:r>
      </w:ins>
    </w:p>
    <w:p w:rsidR="007C3D5F" w:rsidRPr="00F16429" w:rsidRDefault="0015375E" w:rsidP="007C3D5F">
      <w:pPr>
        <w:pStyle w:val="ListParagraph"/>
        <w:numPr>
          <w:ilvl w:val="1"/>
          <w:numId w:val="3"/>
        </w:numPr>
        <w:rPr>
          <w:color w:val="00B050"/>
          <w:rPrChange w:id="83" w:author="user" w:date="2017-11-02T16:16:00Z">
            <w:rPr/>
          </w:rPrChange>
        </w:rPr>
      </w:pPr>
      <w:r w:rsidRPr="00F16429">
        <w:rPr>
          <w:color w:val="00B050"/>
          <w:rPrChange w:id="84" w:author="user" w:date="2017-11-02T16:16:00Z">
            <w:rPr/>
          </w:rPrChange>
        </w:rPr>
        <w:t>S</w:t>
      </w:r>
      <w:r w:rsidR="007C3D5F" w:rsidRPr="00F16429">
        <w:rPr>
          <w:color w:val="00B050"/>
          <w:rPrChange w:id="85" w:author="user" w:date="2017-11-02T16:16:00Z">
            <w:rPr/>
          </w:rPrChange>
        </w:rPr>
        <w:t>how result on</w:t>
      </w:r>
      <w:r w:rsidR="006B2AD7" w:rsidRPr="00F16429">
        <w:rPr>
          <w:color w:val="00B050"/>
          <w:rPrChange w:id="86" w:author="user" w:date="2017-11-02T16:16:00Z">
            <w:rPr/>
          </w:rPrChange>
        </w:rPr>
        <w:t xml:space="preserve"> each</w:t>
      </w:r>
      <w:r w:rsidR="007C3D5F" w:rsidRPr="00F16429">
        <w:rPr>
          <w:color w:val="00B050"/>
          <w:rPrChange w:id="87" w:author="user" w:date="2017-11-02T16:16:00Z">
            <w:rPr/>
          </w:rPrChange>
        </w:rPr>
        <w:t xml:space="preserve"> </w:t>
      </w:r>
      <w:r w:rsidR="006B2AD7" w:rsidRPr="00F16429">
        <w:rPr>
          <w:color w:val="00B050"/>
          <w:rPrChange w:id="88" w:author="user" w:date="2017-11-02T16:16:00Z">
            <w:rPr/>
          </w:rPrChange>
        </w:rPr>
        <w:t>question attempt</w:t>
      </w:r>
      <w:ins w:id="89" w:author="user" w:date="2017-11-02T16:26:00Z">
        <w:r w:rsidR="00F94BF2">
          <w:rPr>
            <w:color w:val="00B050"/>
          </w:rPr>
          <w:t>(</w:t>
        </w:r>
      </w:ins>
      <w:ins w:id="90" w:author="user" w:date="2017-11-02T16:27:00Z">
        <w:r w:rsidR="00F94BF2">
          <w:rPr>
            <w:color w:val="00B050"/>
          </w:rPr>
          <w:t>by default this option will be off</w:t>
        </w:r>
      </w:ins>
      <w:ins w:id="91" w:author="user" w:date="2017-11-02T16:26:00Z">
        <w:r w:rsidR="00F94BF2">
          <w:rPr>
            <w:color w:val="00B050"/>
          </w:rPr>
          <w:t>)</w:t>
        </w:r>
      </w:ins>
      <w:del w:id="92" w:author="user" w:date="2017-11-02T10:53:00Z">
        <w:r w:rsidR="006B2AD7" w:rsidRPr="00F16429" w:rsidDel="000A7352">
          <w:rPr>
            <w:color w:val="00B050"/>
            <w:rPrChange w:id="93" w:author="user" w:date="2017-11-02T16:16:00Z">
              <w:rPr/>
            </w:rPrChange>
          </w:rPr>
          <w:delText xml:space="preserve">  </w:delText>
        </w:r>
      </w:del>
      <w:r w:rsidR="007C3D5F" w:rsidRPr="00F16429">
        <w:rPr>
          <w:color w:val="00B050"/>
          <w:rPrChange w:id="94" w:author="user" w:date="2017-11-02T16:16:00Z">
            <w:rPr/>
          </w:rPrChange>
        </w:rPr>
        <w:t xml:space="preserve">, finally show </w:t>
      </w:r>
      <w:del w:id="95" w:author="user" w:date="2017-11-02T10:53:00Z">
        <w:r w:rsidR="007C3D5F" w:rsidRPr="00F16429" w:rsidDel="000A7352">
          <w:rPr>
            <w:color w:val="00B050"/>
            <w:rPrChange w:id="96" w:author="user" w:date="2017-11-02T16:16:00Z">
              <w:rPr/>
            </w:rPrChange>
          </w:rPr>
          <w:delText xml:space="preserve">the </w:delText>
        </w:r>
      </w:del>
      <w:ins w:id="97" w:author="user" w:date="2017-11-02T10:53:00Z">
        <w:r w:rsidR="000A7352" w:rsidRPr="00F16429">
          <w:rPr>
            <w:color w:val="00B050"/>
            <w:rPrChange w:id="98" w:author="user" w:date="2017-11-02T16:16:00Z">
              <w:rPr/>
            </w:rPrChange>
          </w:rPr>
          <w:t xml:space="preserve">total </w:t>
        </w:r>
      </w:ins>
      <w:r w:rsidR="007C3D5F" w:rsidRPr="00F16429">
        <w:rPr>
          <w:color w:val="00B050"/>
          <w:rPrChange w:id="99" w:author="user" w:date="2017-11-02T16:16:00Z">
            <w:rPr/>
          </w:rPrChange>
        </w:rPr>
        <w:t>score</w:t>
      </w:r>
      <w:del w:id="100" w:author="user" w:date="2017-11-02T16:26:00Z">
        <w:r w:rsidR="00993C36" w:rsidRPr="00F16429" w:rsidDel="00422CE1">
          <w:rPr>
            <w:color w:val="00B050"/>
            <w:rPrChange w:id="101" w:author="user" w:date="2017-11-02T16:16:00Z">
              <w:rPr/>
            </w:rPrChange>
          </w:rPr>
          <w:delText xml:space="preserve"> </w:delText>
        </w:r>
      </w:del>
      <w:r w:rsidR="00993C36" w:rsidRPr="00F16429">
        <w:rPr>
          <w:color w:val="00B050"/>
          <w:rPrChange w:id="102" w:author="user" w:date="2017-11-02T16:16:00Z">
            <w:rPr/>
          </w:rPrChange>
        </w:rPr>
        <w:t xml:space="preserve">–refer </w:t>
      </w:r>
      <w:r w:rsidR="00065BED" w:rsidRPr="00F16429">
        <w:rPr>
          <w:color w:val="00B050"/>
          <w:rPrChange w:id="103" w:author="user" w:date="2017-11-02T16:16:00Z">
            <w:rPr/>
          </w:rPrChange>
        </w:rPr>
        <w:t>quiz-style2.pptx</w:t>
      </w:r>
    </w:p>
    <w:p w:rsidR="00052AF3" w:rsidRDefault="006B2AD7" w:rsidP="00875277">
      <w:pPr>
        <w:pStyle w:val="ListParagraph"/>
        <w:numPr>
          <w:ilvl w:val="1"/>
          <w:numId w:val="3"/>
        </w:numPr>
      </w:pPr>
      <w:r>
        <w:t>Review option – if it is on user can review the questions and its result after completing the quiz.</w:t>
      </w:r>
      <w:r w:rsidR="0015375E">
        <w:t xml:space="preserve">- by default on </w:t>
      </w:r>
    </w:p>
    <w:p w:rsidR="0015375E" w:rsidRDefault="006B2AD7" w:rsidP="0015375E">
      <w:pPr>
        <w:pStyle w:val="ListParagraph"/>
        <w:numPr>
          <w:ilvl w:val="1"/>
          <w:numId w:val="3"/>
        </w:numPr>
      </w:pPr>
      <w:r w:rsidRPr="007C3D5F">
        <w:t>Retake option. If it is on, user can retake the quiz</w:t>
      </w:r>
      <w:proofErr w:type="gramStart"/>
      <w:r w:rsidRPr="007C3D5F">
        <w:t>.</w:t>
      </w:r>
      <w:r w:rsidR="0015375E">
        <w:t>-</w:t>
      </w:r>
      <w:proofErr w:type="gramEnd"/>
      <w:r w:rsidR="0015375E" w:rsidRPr="0015375E">
        <w:t xml:space="preserve"> </w:t>
      </w:r>
      <w:r w:rsidR="0015375E">
        <w:t xml:space="preserve">by default </w:t>
      </w:r>
      <w:del w:id="104" w:author="user" w:date="2017-11-02T10:54:00Z">
        <w:r w:rsidR="0015375E" w:rsidDel="00A3586C">
          <w:delText xml:space="preserve">on </w:delText>
        </w:r>
      </w:del>
      <w:ins w:id="105" w:author="user" w:date="2017-11-02T10:54:00Z">
        <w:r w:rsidR="00A3586C">
          <w:t xml:space="preserve">off </w:t>
        </w:r>
      </w:ins>
      <w:del w:id="106" w:author="user" w:date="2017-11-02T10:54:00Z">
        <w:r w:rsidR="00884913" w:rsidDel="00A3586C">
          <w:delText>if quiz is not graded.</w:delText>
        </w:r>
      </w:del>
      <w:ins w:id="107" w:author="user" w:date="2017-11-02T10:54:00Z">
        <w:r w:rsidR="00A3586C">
          <w:t>.</w:t>
        </w:r>
      </w:ins>
    </w:p>
    <w:p w:rsidR="006B2AD7" w:rsidRPr="00197B5E" w:rsidRDefault="00F22975" w:rsidP="00875277">
      <w:pPr>
        <w:pStyle w:val="ListParagraph"/>
        <w:numPr>
          <w:ilvl w:val="1"/>
          <w:numId w:val="3"/>
        </w:numPr>
        <w:rPr>
          <w:color w:val="00B050"/>
          <w:rPrChange w:id="108" w:author="user" w:date="2017-11-02T10:59:00Z">
            <w:rPr/>
          </w:rPrChange>
        </w:rPr>
      </w:pPr>
      <w:r w:rsidRPr="00197B5E">
        <w:rPr>
          <w:color w:val="00B050"/>
          <w:rPrChange w:id="109" w:author="user" w:date="2017-11-02T10:59:00Z">
            <w:rPr/>
          </w:rPrChange>
        </w:rPr>
        <w:t>Hide navigation button</w:t>
      </w:r>
      <w:ins w:id="110" w:author="user" w:date="2017-11-02T10:56:00Z">
        <w:r w:rsidR="005054F9" w:rsidRPr="00197B5E">
          <w:rPr>
            <w:color w:val="00B050"/>
            <w:rPrChange w:id="111" w:author="user" w:date="2017-11-02T10:59:00Z">
              <w:rPr/>
            </w:rPrChange>
          </w:rPr>
          <w:t xml:space="preserve"> (next - previous) </w:t>
        </w:r>
      </w:ins>
      <w:r w:rsidRPr="00197B5E">
        <w:rPr>
          <w:color w:val="00B050"/>
          <w:rPrChange w:id="112" w:author="user" w:date="2017-11-02T10:59:00Z">
            <w:rPr/>
          </w:rPrChange>
        </w:rPr>
        <w:t>-</w:t>
      </w:r>
      <w:ins w:id="113" w:author="user" w:date="2017-11-02T10:56:00Z">
        <w:r w:rsidR="000F248A" w:rsidRPr="00197B5E">
          <w:rPr>
            <w:color w:val="00B050"/>
            <w:rPrChange w:id="114" w:author="user" w:date="2017-11-02T10:59:00Z">
              <w:rPr/>
            </w:rPrChange>
          </w:rPr>
          <w:t xml:space="preserve"> </w:t>
        </w:r>
      </w:ins>
      <w:r w:rsidRPr="00197B5E">
        <w:rPr>
          <w:color w:val="00B050"/>
          <w:rPrChange w:id="115" w:author="user" w:date="2017-11-02T10:59:00Z">
            <w:rPr/>
          </w:rPrChange>
        </w:rPr>
        <w:t>(only through mouse scroll/ left right finger gesture</w:t>
      </w:r>
      <w:ins w:id="116" w:author="user" w:date="2017-11-02T10:59:00Z">
        <w:r w:rsidR="00197B5E" w:rsidRPr="00197B5E">
          <w:rPr>
            <w:color w:val="00B050"/>
            <w:rPrChange w:id="117" w:author="user" w:date="2017-11-02T10:59:00Z">
              <w:rPr/>
            </w:rPrChange>
          </w:rPr>
          <w:t xml:space="preserve"> / left-right keyboard navigation</w:t>
        </w:r>
      </w:ins>
      <w:r w:rsidRPr="00197B5E">
        <w:rPr>
          <w:color w:val="00B050"/>
          <w:rPrChange w:id="118" w:author="user" w:date="2017-11-02T10:59:00Z">
            <w:rPr/>
          </w:rPrChange>
        </w:rPr>
        <w:t>)</w:t>
      </w:r>
    </w:p>
    <w:p w:rsidR="004A1845" w:rsidRPr="00974A2B" w:rsidRDefault="004A1845" w:rsidP="004A1845">
      <w:pPr>
        <w:pStyle w:val="ListParagraph"/>
        <w:numPr>
          <w:ilvl w:val="1"/>
          <w:numId w:val="3"/>
        </w:numPr>
        <w:rPr>
          <w:color w:val="00B050"/>
          <w:rPrChange w:id="119" w:author="user" w:date="2017-11-02T15:41:00Z">
            <w:rPr/>
          </w:rPrChange>
        </w:rPr>
      </w:pPr>
      <w:r w:rsidRPr="00974A2B">
        <w:rPr>
          <w:color w:val="00B050"/>
          <w:rPrChange w:id="120" w:author="user" w:date="2017-11-02T15:41:00Z">
            <w:rPr/>
          </w:rPrChange>
        </w:rPr>
        <w:lastRenderedPageBreak/>
        <w:t>Option for changing quiz title</w:t>
      </w:r>
      <w:ins w:id="121" w:author="user" w:date="2017-11-02T15:40:00Z">
        <w:r w:rsidR="000E7CFC" w:rsidRPr="00974A2B">
          <w:rPr>
            <w:color w:val="00B050"/>
            <w:rPrChange w:id="122" w:author="user" w:date="2017-11-02T15:41:00Z">
              <w:rPr/>
            </w:rPrChange>
          </w:rPr>
          <w:t xml:space="preserve">, Start text, end text, success message &amp; </w:t>
        </w:r>
      </w:ins>
      <w:ins w:id="123" w:author="user" w:date="2017-11-02T15:41:00Z">
        <w:r w:rsidR="00974A2B" w:rsidRPr="00974A2B">
          <w:rPr>
            <w:color w:val="00B050"/>
            <w:rPrChange w:id="124" w:author="user" w:date="2017-11-02T15:41:00Z">
              <w:rPr/>
            </w:rPrChange>
          </w:rPr>
          <w:t>failed</w:t>
        </w:r>
      </w:ins>
      <w:ins w:id="125" w:author="user" w:date="2017-11-02T15:40:00Z">
        <w:r w:rsidR="000E7CFC" w:rsidRPr="00974A2B">
          <w:rPr>
            <w:color w:val="00B050"/>
            <w:rPrChange w:id="126" w:author="user" w:date="2017-11-02T15:41:00Z">
              <w:rPr/>
            </w:rPrChange>
          </w:rPr>
          <w:t xml:space="preserve"> message</w:t>
        </w:r>
      </w:ins>
      <w:ins w:id="127" w:author="user" w:date="2017-11-02T15:41:00Z">
        <w:r w:rsidR="00974A2B">
          <w:rPr>
            <w:color w:val="00B050"/>
          </w:rPr>
          <w:t>(</w:t>
        </w:r>
      </w:ins>
      <w:ins w:id="128" w:author="user" w:date="2017-11-02T15:40:00Z">
        <w:r w:rsidR="000E7CFC" w:rsidRPr="00974A2B">
          <w:rPr>
            <w:color w:val="00B050"/>
            <w:rPrChange w:id="129" w:author="user" w:date="2017-11-02T15:41:00Z">
              <w:rPr/>
            </w:rPrChange>
          </w:rPr>
          <w:t xml:space="preserve"> for graded quiz</w:t>
        </w:r>
      </w:ins>
      <w:ins w:id="130" w:author="user" w:date="2017-11-02T15:41:00Z">
        <w:r w:rsidR="00974A2B">
          <w:rPr>
            <w:color w:val="00B050"/>
          </w:rPr>
          <w:t>)</w:t>
        </w:r>
      </w:ins>
    </w:p>
    <w:p w:rsidR="004A1845" w:rsidRPr="00EF3955" w:rsidRDefault="003261D9" w:rsidP="00875277">
      <w:pPr>
        <w:pStyle w:val="ListParagraph"/>
        <w:numPr>
          <w:ilvl w:val="1"/>
          <w:numId w:val="3"/>
        </w:numPr>
        <w:rPr>
          <w:color w:val="00B050"/>
          <w:rPrChange w:id="131" w:author="user" w:date="2017-11-02T17:13:00Z">
            <w:rPr/>
          </w:rPrChange>
        </w:rPr>
      </w:pPr>
      <w:r w:rsidRPr="00EF3955">
        <w:rPr>
          <w:color w:val="00B050"/>
          <w:rPrChange w:id="132" w:author="user" w:date="2017-11-02T17:13:00Z">
            <w:rPr/>
          </w:rPrChange>
        </w:rPr>
        <w:t>For multi-language support</w:t>
      </w:r>
      <w:ins w:id="133" w:author="user" w:date="2017-11-02T11:00:00Z">
        <w:r w:rsidR="004252B5" w:rsidRPr="00EF3955">
          <w:rPr>
            <w:color w:val="00B050"/>
            <w:rPrChange w:id="134" w:author="user" w:date="2017-11-02T17:13:00Z">
              <w:rPr/>
            </w:rPrChange>
          </w:rPr>
          <w:t>,</w:t>
        </w:r>
      </w:ins>
      <w:r w:rsidRPr="00EF3955">
        <w:rPr>
          <w:color w:val="00B050"/>
          <w:rPrChange w:id="135" w:author="user" w:date="2017-11-02T17:13:00Z">
            <w:rPr/>
          </w:rPrChange>
        </w:rPr>
        <w:t xml:space="preserve"> give option for editing quiz buttons</w:t>
      </w:r>
      <w:r w:rsidR="00F5100F" w:rsidRPr="00EF3955">
        <w:rPr>
          <w:color w:val="00B050"/>
          <w:rPrChange w:id="136" w:author="user" w:date="2017-11-02T17:13:00Z">
            <w:rPr/>
          </w:rPrChange>
        </w:rPr>
        <w:t xml:space="preserve"> labels</w:t>
      </w:r>
      <w:r w:rsidRPr="00EF3955">
        <w:rPr>
          <w:color w:val="00B050"/>
          <w:rPrChange w:id="137" w:author="user" w:date="2017-11-02T17:13:00Z">
            <w:rPr/>
          </w:rPrChange>
        </w:rPr>
        <w:t xml:space="preserve"> like ‘Start Quiz’</w:t>
      </w:r>
      <w:r w:rsidR="008B36CA" w:rsidRPr="00EF3955">
        <w:rPr>
          <w:color w:val="00B050"/>
          <w:rPrChange w:id="138" w:author="user" w:date="2017-11-02T17:13:00Z">
            <w:rPr/>
          </w:rPrChange>
        </w:rPr>
        <w:t xml:space="preserve">, </w:t>
      </w:r>
      <w:r w:rsidR="00F5100F" w:rsidRPr="00EF3955">
        <w:rPr>
          <w:color w:val="00B050"/>
        </w:rPr>
        <w:t>‘Retake’, ‘Continue’,</w:t>
      </w:r>
      <w:r w:rsidR="00273B08" w:rsidRPr="00EF3955">
        <w:rPr>
          <w:color w:val="00B050"/>
        </w:rPr>
        <w:t xml:space="preserve"> ’Check’, option index (</w:t>
      </w:r>
      <w:proofErr w:type="spellStart"/>
      <w:r w:rsidR="00273B08" w:rsidRPr="00EF3955">
        <w:rPr>
          <w:color w:val="00B050"/>
        </w:rPr>
        <w:t>a,b,c,d</w:t>
      </w:r>
      <w:proofErr w:type="spellEnd"/>
      <w:r w:rsidR="00273B08" w:rsidRPr="00EF3955">
        <w:rPr>
          <w:color w:val="00B050"/>
        </w:rPr>
        <w:t xml:space="preserve"> </w:t>
      </w:r>
      <w:proofErr w:type="spellStart"/>
      <w:r w:rsidR="00273B08" w:rsidRPr="00EF3955">
        <w:rPr>
          <w:color w:val="00B050"/>
        </w:rPr>
        <w:t>etc</w:t>
      </w:r>
      <w:proofErr w:type="spellEnd"/>
      <w:r w:rsidR="00273B08" w:rsidRPr="00EF3955">
        <w:rPr>
          <w:color w:val="00B050"/>
        </w:rPr>
        <w:t>)</w:t>
      </w:r>
      <w:r w:rsidR="00F5100F" w:rsidRPr="00EF3955">
        <w:rPr>
          <w:color w:val="00B050"/>
        </w:rPr>
        <w:t xml:space="preserve"> include any other labels</w:t>
      </w:r>
      <w:ins w:id="139" w:author="user" w:date="2017-11-02T17:09:00Z">
        <w:r w:rsidR="00D0272B" w:rsidRPr="00EF3955">
          <w:rPr>
            <w:color w:val="00B050"/>
          </w:rPr>
          <w:t xml:space="preserve">/text shown in quiz </w:t>
        </w:r>
      </w:ins>
      <w:r w:rsidR="00F5100F" w:rsidRPr="00EF3955">
        <w:rPr>
          <w:color w:val="00B050"/>
        </w:rPr>
        <w:t xml:space="preserve"> </w:t>
      </w:r>
      <w:del w:id="140" w:author="user" w:date="2017-11-02T17:10:00Z">
        <w:r w:rsidR="00F5100F" w:rsidRPr="00EF3955" w:rsidDel="00D0272B">
          <w:rPr>
            <w:color w:val="00B050"/>
          </w:rPr>
          <w:delText>to be edited</w:delText>
        </w:r>
      </w:del>
      <w:r w:rsidR="00CF472E" w:rsidRPr="00EF3955">
        <w:rPr>
          <w:color w:val="00B050"/>
          <w:rPrChange w:id="141" w:author="user" w:date="2017-11-02T17:13:00Z">
            <w:rPr/>
          </w:rPrChange>
        </w:rPr>
        <w:t>.</w:t>
      </w:r>
      <w:ins w:id="142" w:author="user" w:date="2017-11-02T17:09:00Z">
        <w:r w:rsidR="00D0272B" w:rsidRPr="00EF3955">
          <w:rPr>
            <w:color w:val="00B050"/>
            <w:rPrChange w:id="143" w:author="user" w:date="2017-11-02T17:13:00Z">
              <w:rPr/>
            </w:rPrChange>
          </w:rPr>
          <w:t xml:space="preserve"> </w:t>
        </w:r>
      </w:ins>
      <w:ins w:id="144" w:author="user" w:date="2017-11-02T17:10:00Z">
        <w:r w:rsidR="00D0272B" w:rsidRPr="00EF3955">
          <w:rPr>
            <w:color w:val="00B050"/>
            <w:rPrChange w:id="145" w:author="user" w:date="2017-11-02T17:13:00Z">
              <w:rPr/>
            </w:rPrChange>
          </w:rPr>
          <w:t xml:space="preserve"> Any text which are not edited by quiz editor in output quiz should be load</w:t>
        </w:r>
      </w:ins>
      <w:ins w:id="146" w:author="user" w:date="2017-11-02T17:12:00Z">
        <w:r w:rsidR="00D0272B" w:rsidRPr="00EF3955">
          <w:rPr>
            <w:color w:val="00B050"/>
            <w:rPrChange w:id="147" w:author="user" w:date="2017-11-02T17:13:00Z">
              <w:rPr/>
            </w:rPrChange>
          </w:rPr>
          <w:t>ed</w:t>
        </w:r>
      </w:ins>
      <w:ins w:id="148" w:author="user" w:date="2017-11-02T17:10:00Z">
        <w:r w:rsidR="00D0272B" w:rsidRPr="00EF3955">
          <w:rPr>
            <w:color w:val="00B050"/>
            <w:rPrChange w:id="149" w:author="user" w:date="2017-11-02T17:13:00Z">
              <w:rPr/>
            </w:rPrChange>
          </w:rPr>
          <w:t xml:space="preserve"> from a string table</w:t>
        </w:r>
      </w:ins>
      <w:ins w:id="150" w:author="user" w:date="2017-11-02T17:12:00Z">
        <w:r w:rsidR="00D0272B" w:rsidRPr="00EF3955">
          <w:rPr>
            <w:color w:val="00B050"/>
            <w:rPrChange w:id="151" w:author="user" w:date="2017-11-02T17:13:00Z">
              <w:rPr/>
            </w:rPrChange>
          </w:rPr>
          <w:t>/collection and can be editable from quiz settings</w:t>
        </w:r>
      </w:ins>
      <w:ins w:id="152" w:author="user" w:date="2017-11-02T17:10:00Z">
        <w:r w:rsidR="00D0272B" w:rsidRPr="00EF3955">
          <w:rPr>
            <w:color w:val="00B050"/>
            <w:rPrChange w:id="153" w:author="user" w:date="2017-11-02T17:13:00Z">
              <w:rPr/>
            </w:rPrChange>
          </w:rPr>
          <w:t>.</w:t>
        </w:r>
      </w:ins>
    </w:p>
    <w:p w:rsidR="00B60952" w:rsidRPr="007C62E4" w:rsidRDefault="00B60952" w:rsidP="00B60952">
      <w:pPr>
        <w:pStyle w:val="ListParagraph"/>
        <w:numPr>
          <w:ilvl w:val="1"/>
          <w:numId w:val="3"/>
        </w:numPr>
        <w:rPr>
          <w:color w:val="00B050"/>
        </w:rPr>
      </w:pPr>
      <w:r w:rsidRPr="007C62E4">
        <w:rPr>
          <w:color w:val="00B050"/>
        </w:rPr>
        <w:t>Option for selecting output</w:t>
      </w:r>
      <w:ins w:id="154" w:author="user" w:date="2017-11-02T17:13:00Z">
        <w:r w:rsidR="00D930FA">
          <w:rPr>
            <w:color w:val="00B050"/>
          </w:rPr>
          <w:t xml:space="preserve"> quiz</w:t>
        </w:r>
      </w:ins>
      <w:r w:rsidRPr="007C62E4">
        <w:rPr>
          <w:color w:val="00B050"/>
        </w:rPr>
        <w:t xml:space="preserve"> </w:t>
      </w:r>
      <w:proofErr w:type="spellStart"/>
      <w:r w:rsidRPr="007C62E4">
        <w:rPr>
          <w:color w:val="00B050"/>
        </w:rPr>
        <w:t>color</w:t>
      </w:r>
      <w:proofErr w:type="spellEnd"/>
      <w:r w:rsidRPr="007C62E4">
        <w:rPr>
          <w:color w:val="00B050"/>
        </w:rPr>
        <w:t xml:space="preserve"> theme</w:t>
      </w:r>
      <w:ins w:id="155" w:author="user" w:date="2017-11-02T17:13:00Z">
        <w:r w:rsidR="00A628CB">
          <w:rPr>
            <w:color w:val="00B050"/>
          </w:rPr>
          <w:t xml:space="preserve"> (text </w:t>
        </w:r>
        <w:proofErr w:type="spellStart"/>
        <w:r w:rsidR="00A628CB">
          <w:rPr>
            <w:color w:val="00B050"/>
          </w:rPr>
          <w:t>color</w:t>
        </w:r>
        <w:proofErr w:type="spellEnd"/>
        <w:r w:rsidR="00A628CB">
          <w:rPr>
            <w:color w:val="00B050"/>
          </w:rPr>
          <w:t xml:space="preserve">, button </w:t>
        </w:r>
        <w:proofErr w:type="spellStart"/>
        <w:r w:rsidR="00A628CB">
          <w:rPr>
            <w:color w:val="00B050"/>
          </w:rPr>
          <w:t>color</w:t>
        </w:r>
        <w:proofErr w:type="spellEnd"/>
        <w:r w:rsidR="00A628CB">
          <w:rPr>
            <w:color w:val="00B050"/>
          </w:rPr>
          <w:t xml:space="preserve">, progress bar </w:t>
        </w:r>
        <w:proofErr w:type="spellStart"/>
        <w:r w:rsidR="00A628CB">
          <w:rPr>
            <w:color w:val="00B050"/>
          </w:rPr>
          <w:t>color</w:t>
        </w:r>
        <w:proofErr w:type="spellEnd"/>
        <w:r w:rsidR="00A628CB">
          <w:rPr>
            <w:color w:val="00B050"/>
          </w:rPr>
          <w:t xml:space="preserve"> </w:t>
        </w:r>
        <w:proofErr w:type="spellStart"/>
        <w:r w:rsidR="00A628CB">
          <w:rPr>
            <w:color w:val="00B050"/>
          </w:rPr>
          <w:t>etc</w:t>
        </w:r>
        <w:proofErr w:type="spellEnd"/>
        <w:r w:rsidR="00A628CB">
          <w:rPr>
            <w:color w:val="00B050"/>
          </w:rPr>
          <w:t>)</w:t>
        </w:r>
      </w:ins>
      <w:r w:rsidRPr="007C62E4">
        <w:rPr>
          <w:color w:val="00B050"/>
        </w:rPr>
        <w:t>.</w:t>
      </w:r>
    </w:p>
    <w:p w:rsidR="00B60952" w:rsidRDefault="00B60952" w:rsidP="00B60952">
      <w:pPr>
        <w:pStyle w:val="ListParagraph"/>
        <w:ind w:left="1080"/>
      </w:pPr>
    </w:p>
    <w:p w:rsidR="005F657C" w:rsidRDefault="005F657C" w:rsidP="005F657C">
      <w:pPr>
        <w:pStyle w:val="ListParagraph"/>
        <w:numPr>
          <w:ilvl w:val="0"/>
          <w:numId w:val="3"/>
        </w:numPr>
      </w:pPr>
      <w:r>
        <w:t>Question settings</w:t>
      </w:r>
    </w:p>
    <w:p w:rsidR="004A1845" w:rsidRDefault="004A1845" w:rsidP="004A1845">
      <w:pPr>
        <w:pStyle w:val="ListParagraph"/>
        <w:numPr>
          <w:ilvl w:val="1"/>
          <w:numId w:val="3"/>
        </w:numPr>
      </w:pPr>
      <w:r>
        <w:t>Mark a question as required.</w:t>
      </w:r>
    </w:p>
    <w:p w:rsidR="004A1845" w:rsidRDefault="00FA12AE" w:rsidP="004A1845">
      <w:pPr>
        <w:pStyle w:val="ListParagraph"/>
        <w:numPr>
          <w:ilvl w:val="1"/>
          <w:numId w:val="3"/>
        </w:numPr>
      </w:pPr>
      <w:r>
        <w:t>Option for randomize answers.</w:t>
      </w:r>
    </w:p>
    <w:p w:rsidR="00FA12AE" w:rsidRDefault="00FA12AE" w:rsidP="004A1845">
      <w:pPr>
        <w:pStyle w:val="ListParagraph"/>
        <w:numPr>
          <w:ilvl w:val="1"/>
          <w:numId w:val="3"/>
        </w:numPr>
      </w:pPr>
      <w:proofErr w:type="spellStart"/>
      <w:r>
        <w:t>Super size</w:t>
      </w:r>
      <w:proofErr w:type="spellEnd"/>
      <w:r>
        <w:t xml:space="preserve"> image option( If question is image choice )</w:t>
      </w:r>
    </w:p>
    <w:p w:rsidR="003C11DA" w:rsidRDefault="003C11DA" w:rsidP="003C11DA">
      <w:pPr>
        <w:pStyle w:val="ListParagraph"/>
        <w:numPr>
          <w:ilvl w:val="1"/>
          <w:numId w:val="3"/>
        </w:numPr>
      </w:pPr>
      <w:r>
        <w:t>Option for adding image/video</w:t>
      </w:r>
      <w:r w:rsidR="0026497F">
        <w:t xml:space="preserve"> (you tube </w:t>
      </w:r>
      <w:proofErr w:type="spellStart"/>
      <w:proofErr w:type="gramStart"/>
      <w:r w:rsidR="0026497F">
        <w:t>url</w:t>
      </w:r>
      <w:proofErr w:type="spellEnd"/>
      <w:proofErr w:type="gramEnd"/>
      <w:r w:rsidR="0026497F">
        <w:t>)</w:t>
      </w:r>
      <w:r>
        <w:t xml:space="preserve"> along with question.</w:t>
      </w:r>
    </w:p>
    <w:p w:rsidR="008D1FA2" w:rsidRDefault="008D1FA2" w:rsidP="008D1FA2">
      <w:pPr>
        <w:pStyle w:val="ListParagraph"/>
        <w:numPr>
          <w:ilvl w:val="0"/>
          <w:numId w:val="3"/>
        </w:numPr>
        <w:rPr>
          <w:ins w:id="156" w:author="user" w:date="2017-11-02T11:40:00Z"/>
          <w:color w:val="00B050"/>
        </w:rPr>
      </w:pPr>
      <w:r w:rsidRPr="004252B5">
        <w:rPr>
          <w:color w:val="00B050"/>
          <w:rPrChange w:id="157" w:author="user" w:date="2017-11-02T11:02:00Z">
            <w:rPr/>
          </w:rPrChange>
        </w:rPr>
        <w:t>Import &amp; export quiz- for future version</w:t>
      </w:r>
      <w:r w:rsidR="00F32042" w:rsidRPr="004252B5">
        <w:rPr>
          <w:color w:val="00B050"/>
          <w:rPrChange w:id="158" w:author="user" w:date="2017-11-02T11:02:00Z">
            <w:rPr/>
          </w:rPrChange>
        </w:rPr>
        <w:t>.</w:t>
      </w:r>
    </w:p>
    <w:p w:rsidR="00BC087E" w:rsidRPr="00BC087E" w:rsidDel="00C94E1E" w:rsidRDefault="00BC087E">
      <w:pPr>
        <w:rPr>
          <w:del w:id="159" w:author="user" w:date="2017-11-02T15:03:00Z"/>
          <w:color w:val="00B050"/>
          <w:rPrChange w:id="160" w:author="user" w:date="2017-11-02T11:40:00Z">
            <w:rPr>
              <w:del w:id="161" w:author="user" w:date="2017-11-02T15:03:00Z"/>
            </w:rPr>
          </w:rPrChange>
        </w:rPr>
        <w:pPrChange w:id="162" w:author="user" w:date="2017-11-02T11:40:00Z">
          <w:pPr>
            <w:pStyle w:val="ListParagraph"/>
            <w:numPr>
              <w:numId w:val="3"/>
            </w:numPr>
            <w:ind w:left="360" w:hanging="360"/>
          </w:pPr>
        </w:pPrChange>
      </w:pPr>
    </w:p>
    <w:p w:rsidR="009C7815" w:rsidRDefault="0012182D" w:rsidP="0012182D">
      <w:pPr>
        <w:pStyle w:val="ListParagraph"/>
        <w:numPr>
          <w:ilvl w:val="0"/>
          <w:numId w:val="3"/>
        </w:numPr>
        <w:rPr>
          <w:ins w:id="163" w:author="user" w:date="2017-11-02T12:17:00Z"/>
        </w:rPr>
      </w:pPr>
      <w:r w:rsidRPr="0012182D">
        <w:t>Survey should have the following options</w:t>
      </w:r>
    </w:p>
    <w:p w:rsidR="00815D97" w:rsidRDefault="00815D97">
      <w:pPr>
        <w:pStyle w:val="ListParagraph"/>
        <w:ind w:left="360"/>
        <w:pPrChange w:id="164" w:author="user" w:date="2017-11-02T15:03:00Z">
          <w:pPr>
            <w:pStyle w:val="ListParagraph"/>
            <w:numPr>
              <w:numId w:val="3"/>
            </w:numPr>
            <w:ind w:left="360" w:hanging="360"/>
          </w:pPr>
        </w:pPrChange>
      </w:pPr>
    </w:p>
    <w:p w:rsidR="00A0252B" w:rsidRPr="00823485" w:rsidDel="00815D97" w:rsidRDefault="00A0252B" w:rsidP="00A0252B">
      <w:pPr>
        <w:pStyle w:val="ListParagraph"/>
        <w:numPr>
          <w:ilvl w:val="1"/>
          <w:numId w:val="3"/>
        </w:numPr>
        <w:rPr>
          <w:del w:id="165" w:author="user" w:date="2017-11-02T12:17:00Z"/>
          <w:color w:val="C45911" w:themeColor="accent2" w:themeShade="BF"/>
        </w:rPr>
      </w:pPr>
      <w:del w:id="166" w:author="user" w:date="2017-11-02T12:17:00Z">
        <w:r w:rsidRPr="00823485" w:rsidDel="00815D97">
          <w:rPr>
            <w:color w:val="C45911" w:themeColor="accent2" w:themeShade="BF"/>
          </w:rPr>
          <w:delText xml:space="preserve">&lt;included in next </w:delText>
        </w:r>
        <w:r w:rsidR="00E544E7" w:rsidRPr="00823485" w:rsidDel="00815D97">
          <w:rPr>
            <w:color w:val="C45911" w:themeColor="accent2" w:themeShade="BF"/>
          </w:rPr>
          <w:delText xml:space="preserve">version of </w:delText>
        </w:r>
        <w:r w:rsidRPr="00823485" w:rsidDel="00815D97">
          <w:rPr>
            <w:color w:val="C45911" w:themeColor="accent2" w:themeShade="BF"/>
          </w:rPr>
          <w:delText>spec&gt;</w:delText>
        </w:r>
      </w:del>
    </w:p>
    <w:p w:rsidR="00E92AAC" w:rsidRDefault="00E92AAC" w:rsidP="0012182D">
      <w:pPr>
        <w:pStyle w:val="ListParagraph"/>
        <w:numPr>
          <w:ilvl w:val="0"/>
          <w:numId w:val="3"/>
        </w:numPr>
      </w:pPr>
      <w:proofErr w:type="spellStart"/>
      <w:proofErr w:type="gramStart"/>
      <w:r>
        <w:t>Api</w:t>
      </w:r>
      <w:proofErr w:type="spellEnd"/>
      <w:proofErr w:type="gramEnd"/>
      <w:r>
        <w:t xml:space="preserve"> </w:t>
      </w:r>
      <w:r w:rsidR="00A5431C">
        <w:t>features</w:t>
      </w:r>
      <w:r w:rsidR="00AE5951">
        <w:t>.</w:t>
      </w:r>
    </w:p>
    <w:p w:rsidR="00AE5951" w:rsidRDefault="00AE5951" w:rsidP="00AE5951">
      <w:pPr>
        <w:pStyle w:val="ListParagraph"/>
        <w:numPr>
          <w:ilvl w:val="1"/>
          <w:numId w:val="3"/>
        </w:numPr>
      </w:pPr>
      <w:r>
        <w:t xml:space="preserve">Authenticate using </w:t>
      </w:r>
      <w:proofErr w:type="spellStart"/>
      <w:proofErr w:type="gramStart"/>
      <w:r>
        <w:t>api</w:t>
      </w:r>
      <w:proofErr w:type="spellEnd"/>
      <w:proofErr w:type="gramEnd"/>
      <w:r>
        <w:t xml:space="preserve"> key</w:t>
      </w:r>
      <w:r w:rsidR="00CA1574">
        <w:t xml:space="preserve">. All </w:t>
      </w:r>
      <w:proofErr w:type="spellStart"/>
      <w:r w:rsidR="00CA1574">
        <w:t>api</w:t>
      </w:r>
      <w:proofErr w:type="spellEnd"/>
      <w:r w:rsidR="00CA1574">
        <w:t xml:space="preserve"> call should work only after the authentication</w:t>
      </w:r>
    </w:p>
    <w:p w:rsidR="00AE5951" w:rsidRDefault="00AE5951" w:rsidP="00AE5951">
      <w:pPr>
        <w:pStyle w:val="ListParagraph"/>
        <w:numPr>
          <w:ilvl w:val="1"/>
          <w:numId w:val="3"/>
        </w:numPr>
      </w:pPr>
      <w:proofErr w:type="spellStart"/>
      <w:r>
        <w:t>api</w:t>
      </w:r>
      <w:proofErr w:type="spellEnd"/>
      <w:r>
        <w:t>/create -&gt; to create a new quiz or survey</w:t>
      </w:r>
    </w:p>
    <w:p w:rsidR="00AE5951" w:rsidRPr="003132A5" w:rsidRDefault="00AE5951" w:rsidP="00AE5951">
      <w:pPr>
        <w:pStyle w:val="ListParagraph"/>
        <w:numPr>
          <w:ilvl w:val="1"/>
          <w:numId w:val="3"/>
        </w:numPr>
        <w:rPr>
          <w:color w:val="00B050"/>
          <w:rPrChange w:id="167" w:author="user" w:date="2017-11-02T11:12:00Z">
            <w:rPr/>
          </w:rPrChange>
        </w:rPr>
      </w:pPr>
      <w:proofErr w:type="spellStart"/>
      <w:r w:rsidRPr="003132A5">
        <w:rPr>
          <w:color w:val="00B050"/>
          <w:rPrChange w:id="168" w:author="user" w:date="2017-11-02T11:12:00Z">
            <w:rPr/>
          </w:rPrChange>
        </w:rPr>
        <w:t>api</w:t>
      </w:r>
      <w:proofErr w:type="spellEnd"/>
      <w:r w:rsidRPr="003132A5">
        <w:rPr>
          <w:color w:val="00B050"/>
          <w:rPrChange w:id="169" w:author="user" w:date="2017-11-02T11:12:00Z">
            <w:rPr/>
          </w:rPrChange>
        </w:rPr>
        <w:t>/&lt;quiz/survey id&gt;/</w:t>
      </w:r>
      <w:proofErr w:type="spellStart"/>
      <w:r w:rsidRPr="003132A5">
        <w:rPr>
          <w:color w:val="00B050"/>
          <w:rPrChange w:id="170" w:author="user" w:date="2017-11-02T11:12:00Z">
            <w:rPr/>
          </w:rPrChange>
        </w:rPr>
        <w:t>edit</w:t>
      </w:r>
      <w:ins w:id="171" w:author="user" w:date="2017-11-02T11:11:00Z">
        <w:r w:rsidR="005E1978" w:rsidRPr="003132A5">
          <w:rPr>
            <w:color w:val="00B050"/>
            <w:rPrChange w:id="172" w:author="user" w:date="2017-11-02T11:12:00Z">
              <w:rPr/>
            </w:rPrChange>
          </w:rPr>
          <w:t>?uid</w:t>
        </w:r>
        <w:proofErr w:type="spellEnd"/>
        <w:r w:rsidR="005E1978" w:rsidRPr="003132A5">
          <w:rPr>
            <w:color w:val="00B050"/>
            <w:rPrChange w:id="173" w:author="user" w:date="2017-11-02T11:12:00Z">
              <w:rPr/>
            </w:rPrChange>
          </w:rPr>
          <w:t>=</w:t>
        </w:r>
        <w:r w:rsidR="00C20E5E" w:rsidRPr="003132A5">
          <w:rPr>
            <w:color w:val="00B050"/>
            <w:rPrChange w:id="174" w:author="user" w:date="2017-11-02T11:12:00Z">
              <w:rPr/>
            </w:rPrChange>
          </w:rPr>
          <w:t>&lt;&gt;&amp;token=&lt;&gt;</w:t>
        </w:r>
      </w:ins>
      <w:r w:rsidRPr="003132A5">
        <w:rPr>
          <w:color w:val="00B050"/>
          <w:rPrChange w:id="175" w:author="user" w:date="2017-11-02T11:12:00Z">
            <w:rPr/>
          </w:rPrChange>
        </w:rPr>
        <w:t xml:space="preserve"> -&gt; to edit existing quiz or survey, for first page loading send token along with </w:t>
      </w:r>
      <w:proofErr w:type="spellStart"/>
      <w:r w:rsidRPr="003132A5">
        <w:rPr>
          <w:color w:val="00B050"/>
          <w:rPrChange w:id="176" w:author="user" w:date="2017-11-02T11:12:00Z">
            <w:rPr/>
          </w:rPrChange>
        </w:rPr>
        <w:t>url</w:t>
      </w:r>
      <w:proofErr w:type="spellEnd"/>
      <w:r w:rsidRPr="003132A5">
        <w:rPr>
          <w:color w:val="00B050"/>
          <w:rPrChange w:id="177" w:author="user" w:date="2017-11-02T11:12:00Z">
            <w:rPr/>
          </w:rPrChange>
        </w:rPr>
        <w:t>.(will get token at the time of authentication)</w:t>
      </w:r>
    </w:p>
    <w:p w:rsidR="001217B8" w:rsidDel="00A460CE" w:rsidRDefault="001217B8">
      <w:pPr>
        <w:pStyle w:val="ListParagraph"/>
        <w:numPr>
          <w:ilvl w:val="1"/>
          <w:numId w:val="3"/>
        </w:numPr>
        <w:rPr>
          <w:del w:id="178" w:author="user" w:date="2017-11-02T15:04:00Z"/>
          <w:color w:val="00B050"/>
        </w:rPr>
      </w:pPr>
      <w:proofErr w:type="gramStart"/>
      <w:r w:rsidRPr="00A460CE">
        <w:rPr>
          <w:color w:val="00B050"/>
        </w:rPr>
        <w:t>while</w:t>
      </w:r>
      <w:proofErr w:type="gramEnd"/>
      <w:r w:rsidRPr="00A460CE">
        <w:rPr>
          <w:color w:val="00B050"/>
        </w:rPr>
        <w:t xml:space="preserve"> calling edit quiz </w:t>
      </w:r>
      <w:proofErr w:type="spellStart"/>
      <w:r w:rsidRPr="00A460CE">
        <w:rPr>
          <w:color w:val="00B050"/>
        </w:rPr>
        <w:t>api</w:t>
      </w:r>
      <w:proofErr w:type="spellEnd"/>
      <w:r w:rsidRPr="00A460CE">
        <w:rPr>
          <w:color w:val="00B050"/>
        </w:rPr>
        <w:t xml:space="preserve"> , there should be an option to pass </w:t>
      </w:r>
      <w:proofErr w:type="spellStart"/>
      <w:r w:rsidRPr="00A460CE">
        <w:rPr>
          <w:color w:val="00B050"/>
        </w:rPr>
        <w:t>color</w:t>
      </w:r>
      <w:proofErr w:type="spellEnd"/>
      <w:r w:rsidRPr="00A460CE">
        <w:rPr>
          <w:color w:val="00B050"/>
        </w:rPr>
        <w:t xml:space="preserve"> theme of editor interface. </w:t>
      </w:r>
      <w:del w:id="179" w:author="user" w:date="2017-11-02T15:04:00Z">
        <w:r w:rsidDel="00A460CE">
          <w:rPr>
            <w:color w:val="00B050"/>
          </w:rPr>
          <w:delText>By default interface should use default color scheme.</w:delText>
        </w:r>
      </w:del>
    </w:p>
    <w:p w:rsidR="00422701" w:rsidRPr="00A460CE" w:rsidRDefault="00422701">
      <w:pPr>
        <w:pStyle w:val="ListParagraph"/>
        <w:numPr>
          <w:ilvl w:val="1"/>
          <w:numId w:val="3"/>
        </w:numPr>
        <w:rPr>
          <w:color w:val="00B050"/>
        </w:rPr>
        <w:pPrChange w:id="180" w:author="user" w:date="2017-11-02T15:04:00Z">
          <w:pPr>
            <w:pStyle w:val="ListParagraph"/>
            <w:ind w:left="1080"/>
          </w:pPr>
        </w:pPrChange>
      </w:pPr>
    </w:p>
    <w:p w:rsidR="00AE5951" w:rsidRDefault="00AE5951" w:rsidP="00AE5951">
      <w:pPr>
        <w:pStyle w:val="ListParagraph"/>
        <w:numPr>
          <w:ilvl w:val="1"/>
          <w:numId w:val="3"/>
        </w:numPr>
      </w:pPr>
      <w:proofErr w:type="spellStart"/>
      <w:r>
        <w:t>api</w:t>
      </w:r>
      <w:proofErr w:type="spellEnd"/>
      <w:r>
        <w:t>/&lt;quiz/survey id&gt;/preview</w:t>
      </w:r>
    </w:p>
    <w:p w:rsidR="00AE5951" w:rsidRDefault="00AE5951" w:rsidP="00AE5951">
      <w:pPr>
        <w:pStyle w:val="ListParagraph"/>
        <w:numPr>
          <w:ilvl w:val="1"/>
          <w:numId w:val="3"/>
        </w:numPr>
        <w:rPr>
          <w:ins w:id="181" w:author="user" w:date="2017-11-02T15:05:00Z"/>
          <w:color w:val="00B050"/>
        </w:rPr>
      </w:pPr>
      <w:proofErr w:type="spellStart"/>
      <w:r w:rsidRPr="003132A5">
        <w:rPr>
          <w:color w:val="00B050"/>
          <w:rPrChange w:id="182" w:author="user" w:date="2017-11-02T11:12:00Z">
            <w:rPr/>
          </w:rPrChange>
        </w:rPr>
        <w:t>api</w:t>
      </w:r>
      <w:proofErr w:type="spellEnd"/>
      <w:r w:rsidRPr="003132A5">
        <w:rPr>
          <w:color w:val="00B050"/>
          <w:rPrChange w:id="183" w:author="user" w:date="2017-11-02T11:12:00Z">
            <w:rPr/>
          </w:rPrChange>
        </w:rPr>
        <w:t>/&lt;quiz/survey id&gt;/</w:t>
      </w:r>
      <w:proofErr w:type="spellStart"/>
      <w:r w:rsidRPr="003132A5">
        <w:rPr>
          <w:color w:val="00B050"/>
          <w:rPrChange w:id="184" w:author="user" w:date="2017-11-02T11:12:00Z">
            <w:rPr/>
          </w:rPrChange>
        </w:rPr>
        <w:t>attent</w:t>
      </w:r>
      <w:ins w:id="185" w:author="user" w:date="2017-11-02T11:09:00Z">
        <w:r w:rsidR="005E1978" w:rsidRPr="003132A5">
          <w:rPr>
            <w:color w:val="00B050"/>
            <w:rPrChange w:id="186" w:author="user" w:date="2017-11-02T11:12:00Z">
              <w:rPr/>
            </w:rPrChange>
          </w:rPr>
          <w:t>?uid</w:t>
        </w:r>
        <w:proofErr w:type="spellEnd"/>
        <w:r w:rsidR="005E1978" w:rsidRPr="003132A5">
          <w:rPr>
            <w:color w:val="00B050"/>
            <w:rPrChange w:id="187" w:author="user" w:date="2017-11-02T11:12:00Z">
              <w:rPr/>
            </w:rPrChange>
          </w:rPr>
          <w:t>=</w:t>
        </w:r>
      </w:ins>
      <w:ins w:id="188" w:author="user" w:date="2017-11-02T11:12:00Z">
        <w:r w:rsidR="00C20E5E" w:rsidRPr="003132A5">
          <w:rPr>
            <w:color w:val="00B050"/>
            <w:rPrChange w:id="189" w:author="user" w:date="2017-11-02T11:12:00Z">
              <w:rPr/>
            </w:rPrChange>
          </w:rPr>
          <w:t>&lt;&gt;</w:t>
        </w:r>
      </w:ins>
      <w:ins w:id="190" w:author="user" w:date="2017-11-02T11:10:00Z">
        <w:r w:rsidR="005E1978" w:rsidRPr="003132A5">
          <w:rPr>
            <w:color w:val="00B050"/>
            <w:rPrChange w:id="191" w:author="user" w:date="2017-11-02T11:12:00Z">
              <w:rPr/>
            </w:rPrChange>
          </w:rPr>
          <w:t>&amp;token=</w:t>
        </w:r>
      </w:ins>
      <w:ins w:id="192" w:author="user" w:date="2017-11-02T11:12:00Z">
        <w:r w:rsidR="00C20E5E" w:rsidRPr="003132A5">
          <w:rPr>
            <w:color w:val="00B050"/>
            <w:rPrChange w:id="193" w:author="user" w:date="2017-11-02T11:12:00Z">
              <w:rPr/>
            </w:rPrChange>
          </w:rPr>
          <w:t>&lt;&gt;</w:t>
        </w:r>
      </w:ins>
      <w:ins w:id="194" w:author="user" w:date="2017-11-02T11:09:00Z">
        <w:r w:rsidR="005E1978" w:rsidRPr="003132A5">
          <w:rPr>
            <w:color w:val="00B050"/>
            <w:rPrChange w:id="195" w:author="user" w:date="2017-11-02T11:12:00Z">
              <w:rPr/>
            </w:rPrChange>
          </w:rPr>
          <w:t>,</w:t>
        </w:r>
      </w:ins>
    </w:p>
    <w:p w:rsidR="00992613" w:rsidRPr="003132A5" w:rsidRDefault="00992613" w:rsidP="00AE5951">
      <w:pPr>
        <w:pStyle w:val="ListParagraph"/>
        <w:numPr>
          <w:ilvl w:val="1"/>
          <w:numId w:val="3"/>
        </w:numPr>
        <w:rPr>
          <w:color w:val="00B050"/>
          <w:rPrChange w:id="196" w:author="user" w:date="2017-11-02T11:12:00Z">
            <w:rPr/>
          </w:rPrChange>
        </w:rPr>
      </w:pPr>
      <w:ins w:id="197" w:author="user" w:date="2017-11-02T15:05:00Z">
        <w:r>
          <w:rPr>
            <w:color w:val="00B050"/>
          </w:rPr>
          <w:t xml:space="preserve">there should be an option for passing </w:t>
        </w:r>
      </w:ins>
    </w:p>
    <w:p w:rsidR="00AE5951" w:rsidRDefault="00AE5951" w:rsidP="00AE5951">
      <w:pPr>
        <w:pStyle w:val="ListParagraph"/>
        <w:numPr>
          <w:ilvl w:val="1"/>
          <w:numId w:val="3"/>
        </w:numPr>
      </w:pPr>
      <w:proofErr w:type="spellStart"/>
      <w:r>
        <w:t>api</w:t>
      </w:r>
      <w:proofErr w:type="spellEnd"/>
      <w:r>
        <w:t>/&lt;quiz/survey id&gt;/</w:t>
      </w:r>
      <w:proofErr w:type="spellStart"/>
      <w:r>
        <w:t>get</w:t>
      </w:r>
      <w:r w:rsidR="000B3DC4">
        <w:t>result</w:t>
      </w:r>
      <w:proofErr w:type="spellEnd"/>
      <w:del w:id="198" w:author="user" w:date="2017-11-27T10:50:00Z">
        <w:r w:rsidDel="00892C9C">
          <w:delText>?</w:delText>
        </w:r>
      </w:del>
      <w:ins w:id="199" w:author="user" w:date="2017-11-27T10:50:00Z">
        <w:r w:rsidR="00892C9C">
          <w:t>/</w:t>
        </w:r>
      </w:ins>
      <w:proofErr w:type="spellStart"/>
      <w:r>
        <w:t>uid</w:t>
      </w:r>
      <w:proofErr w:type="spellEnd"/>
      <w:del w:id="200" w:author="user" w:date="2017-11-27T10:50:00Z">
        <w:r w:rsidDel="00892C9C">
          <w:delText>=</w:delText>
        </w:r>
      </w:del>
      <w:del w:id="201" w:author="user" w:date="2017-11-02T11:11:00Z">
        <w:r w:rsidDel="00C20E5E">
          <w:delText>0</w:delText>
        </w:r>
      </w:del>
      <w:del w:id="202" w:author="user" w:date="2017-11-27T10:50:00Z">
        <w:r w:rsidDel="00892C9C">
          <w:delText xml:space="preserve">  =&gt;</w:delText>
        </w:r>
      </w:del>
      <w:ins w:id="203" w:author="user" w:date="2017-11-27T10:50:00Z">
        <w:r w:rsidR="00892C9C">
          <w:t xml:space="preserve">/ </w:t>
        </w:r>
      </w:ins>
      <w:r>
        <w:t xml:space="preserve">return specified user </w:t>
      </w:r>
      <w:r w:rsidR="000B3DC4">
        <w:t xml:space="preserve">result in </w:t>
      </w:r>
      <w:proofErr w:type="spellStart"/>
      <w:r w:rsidR="000B3DC4">
        <w:t>json</w:t>
      </w:r>
      <w:proofErr w:type="spellEnd"/>
      <w:r w:rsidR="000B3DC4">
        <w:t xml:space="preserve"> format which include total score, correct answer, wrong answer details.</w:t>
      </w:r>
      <w:r>
        <w:t xml:space="preserve"> </w:t>
      </w:r>
    </w:p>
    <w:p w:rsidR="00512A76" w:rsidRDefault="00124A8A" w:rsidP="00512A76">
      <w:pPr>
        <w:pStyle w:val="ListParagraph"/>
        <w:ind w:left="1440"/>
        <w:rPr>
          <w:ins w:id="204" w:author="user" w:date="2017-11-24T18:07:00Z"/>
        </w:rPr>
      </w:pPr>
      <w:proofErr w:type="spellStart"/>
      <w:proofErr w:type="gramStart"/>
      <w:r>
        <w:t>getresult</w:t>
      </w:r>
      <w:proofErr w:type="spellEnd"/>
      <w:proofErr w:type="gramEnd"/>
      <w:r>
        <w:t xml:space="preserve"> </w:t>
      </w:r>
      <w:proofErr w:type="spellStart"/>
      <w:r>
        <w:t>api</w:t>
      </w:r>
      <w:proofErr w:type="spellEnd"/>
      <w:r>
        <w:t xml:space="preserve"> call </w:t>
      </w:r>
      <w:r w:rsidR="00512A76">
        <w:t xml:space="preserve"> without user id return report of all students.</w:t>
      </w:r>
    </w:p>
    <w:p w:rsidR="001F5708" w:rsidRDefault="001F5708" w:rsidP="00512A76">
      <w:pPr>
        <w:pStyle w:val="ListParagraph"/>
        <w:ind w:left="1440"/>
        <w:rPr>
          <w:ins w:id="205" w:author="user" w:date="2017-11-24T18:07:00Z"/>
        </w:rPr>
      </w:pPr>
    </w:p>
    <w:p w:rsidR="00892C9C" w:rsidRDefault="005C0A16" w:rsidP="00512A76">
      <w:pPr>
        <w:pStyle w:val="ListParagraph"/>
        <w:ind w:left="1440"/>
        <w:rPr>
          <w:ins w:id="206" w:author="user" w:date="2017-11-27T12:16:00Z"/>
          <w:color w:val="C45911" w:themeColor="accent2" w:themeShade="BF"/>
        </w:rPr>
      </w:pPr>
      <w:ins w:id="207" w:author="user" w:date="2017-11-27T11:54:00Z">
        <w:r>
          <w:rPr>
            <w:color w:val="C45911" w:themeColor="accent2" w:themeShade="BF"/>
          </w:rPr>
          <w:t xml:space="preserve">Need some changes in </w:t>
        </w:r>
        <w:proofErr w:type="spellStart"/>
        <w:proofErr w:type="gramStart"/>
        <w:r>
          <w:rPr>
            <w:color w:val="C45911" w:themeColor="accent2" w:themeShade="BF"/>
          </w:rPr>
          <w:t>api</w:t>
        </w:r>
        <w:proofErr w:type="spellEnd"/>
        <w:proofErr w:type="gramEnd"/>
        <w:r>
          <w:rPr>
            <w:color w:val="C45911" w:themeColor="accent2" w:themeShade="BF"/>
          </w:rPr>
          <w:t xml:space="preserve"> </w:t>
        </w:r>
        <w:proofErr w:type="spellStart"/>
        <w:r>
          <w:rPr>
            <w:color w:val="C45911" w:themeColor="accent2" w:themeShade="BF"/>
          </w:rPr>
          <w:t>url</w:t>
        </w:r>
        <w:proofErr w:type="spellEnd"/>
        <w:r>
          <w:rPr>
            <w:color w:val="C45911" w:themeColor="accent2" w:themeShade="BF"/>
          </w:rPr>
          <w:t xml:space="preserve"> to support new requirements.</w:t>
        </w:r>
      </w:ins>
    </w:p>
    <w:p w:rsidR="006526EA" w:rsidRDefault="006526EA" w:rsidP="00512A76">
      <w:pPr>
        <w:pStyle w:val="ListParagraph"/>
        <w:ind w:left="1440"/>
        <w:rPr>
          <w:ins w:id="208" w:author="user" w:date="2017-11-27T10:48:00Z"/>
          <w:color w:val="C45911" w:themeColor="accent2" w:themeShade="BF"/>
        </w:rPr>
      </w:pPr>
    </w:p>
    <w:p w:rsidR="002D553D" w:rsidRDefault="001F5708" w:rsidP="00512A76">
      <w:pPr>
        <w:pStyle w:val="ListParagraph"/>
        <w:ind w:left="1440"/>
        <w:rPr>
          <w:ins w:id="209" w:author="user" w:date="2017-11-27T10:55:00Z"/>
          <w:color w:val="C45911" w:themeColor="accent2" w:themeShade="BF"/>
        </w:rPr>
      </w:pPr>
      <w:ins w:id="210" w:author="user" w:date="2017-11-24T18:07:00Z">
        <w:r w:rsidRPr="00CA69EB">
          <w:rPr>
            <w:color w:val="C45911" w:themeColor="accent2" w:themeShade="BF"/>
            <w:rPrChange w:id="211" w:author="user" w:date="2017-11-24T18:10:00Z">
              <w:rPr/>
            </w:rPrChange>
          </w:rPr>
          <w:t>In case of quiz</w:t>
        </w:r>
      </w:ins>
      <w:ins w:id="212" w:author="user" w:date="2017-11-27T11:56:00Z">
        <w:r w:rsidR="001A1BBE">
          <w:rPr>
            <w:color w:val="C45911" w:themeColor="accent2" w:themeShade="BF"/>
          </w:rPr>
          <w:t xml:space="preserve"> &amp; survey</w:t>
        </w:r>
      </w:ins>
      <w:ins w:id="213" w:author="user" w:date="2017-11-24T18:07:00Z">
        <w:r w:rsidRPr="00CA69EB">
          <w:rPr>
            <w:color w:val="C45911" w:themeColor="accent2" w:themeShade="BF"/>
            <w:rPrChange w:id="214" w:author="user" w:date="2017-11-24T18:10:00Z">
              <w:rPr/>
            </w:rPrChange>
          </w:rPr>
          <w:t xml:space="preserve"> we need two type of report </w:t>
        </w:r>
      </w:ins>
      <w:ins w:id="215" w:author="user" w:date="2017-11-24T18:08:00Z">
        <w:r w:rsidRPr="00CA69EB">
          <w:rPr>
            <w:color w:val="C45911" w:themeColor="accent2" w:themeShade="BF"/>
            <w:rPrChange w:id="216" w:author="user" w:date="2017-11-24T18:10:00Z">
              <w:rPr/>
            </w:rPrChange>
          </w:rPr>
          <w:t>–</w:t>
        </w:r>
      </w:ins>
    </w:p>
    <w:p w:rsidR="002D553D" w:rsidRDefault="001F5708">
      <w:pPr>
        <w:pStyle w:val="ListParagraph"/>
        <w:numPr>
          <w:ilvl w:val="0"/>
          <w:numId w:val="6"/>
        </w:numPr>
        <w:rPr>
          <w:ins w:id="217" w:author="user" w:date="2017-11-27T11:26:00Z"/>
          <w:color w:val="C45911" w:themeColor="accent2" w:themeShade="BF"/>
        </w:rPr>
        <w:pPrChange w:id="218" w:author="user" w:date="2017-11-27T10:56:00Z">
          <w:pPr>
            <w:pStyle w:val="ListParagraph"/>
            <w:ind w:left="1440"/>
          </w:pPr>
        </w:pPrChange>
      </w:pPr>
      <w:ins w:id="219" w:author="user" w:date="2017-11-24T18:08:00Z">
        <w:r w:rsidRPr="00CA69EB">
          <w:rPr>
            <w:color w:val="C45911" w:themeColor="accent2" w:themeShade="BF"/>
            <w:rPrChange w:id="220" w:author="user" w:date="2017-11-24T18:10:00Z">
              <w:rPr/>
            </w:rPrChange>
          </w:rPr>
          <w:t xml:space="preserve">brief report </w:t>
        </w:r>
      </w:ins>
    </w:p>
    <w:p w:rsidR="00027D59" w:rsidRDefault="0084647D">
      <w:pPr>
        <w:pStyle w:val="ListParagraph"/>
        <w:numPr>
          <w:ilvl w:val="1"/>
          <w:numId w:val="6"/>
        </w:numPr>
        <w:rPr>
          <w:ins w:id="221" w:author="user" w:date="2017-11-27T11:26:00Z"/>
          <w:color w:val="C45911" w:themeColor="accent2" w:themeShade="BF"/>
        </w:rPr>
        <w:pPrChange w:id="222" w:author="user" w:date="2017-11-27T11:26:00Z">
          <w:pPr>
            <w:pStyle w:val="ListParagraph"/>
            <w:ind w:left="1440"/>
          </w:pPr>
        </w:pPrChange>
      </w:pPr>
      <w:ins w:id="223" w:author="user" w:date="2017-11-27T11:26:00Z">
        <w:r>
          <w:rPr>
            <w:color w:val="C45911" w:themeColor="accent2" w:themeShade="BF"/>
          </w:rPr>
          <w:t>Input</w:t>
        </w:r>
      </w:ins>
    </w:p>
    <w:p w:rsidR="00027D59" w:rsidRDefault="00027D59">
      <w:pPr>
        <w:pStyle w:val="ListParagraph"/>
        <w:numPr>
          <w:ilvl w:val="2"/>
          <w:numId w:val="6"/>
        </w:numPr>
        <w:rPr>
          <w:ins w:id="224" w:author="user" w:date="2017-11-27T11:27:00Z"/>
          <w:color w:val="C45911" w:themeColor="accent2" w:themeShade="BF"/>
        </w:rPr>
        <w:pPrChange w:id="225" w:author="user" w:date="2017-11-27T11:27:00Z">
          <w:pPr>
            <w:pStyle w:val="ListParagraph"/>
            <w:ind w:left="1440"/>
          </w:pPr>
        </w:pPrChange>
      </w:pPr>
      <w:ins w:id="226" w:author="user" w:date="2017-11-27T11:27:00Z">
        <w:r>
          <w:rPr>
            <w:color w:val="C45911" w:themeColor="accent2" w:themeShade="BF"/>
          </w:rPr>
          <w:t>Quiz creator id</w:t>
        </w:r>
      </w:ins>
    </w:p>
    <w:p w:rsidR="00027D59" w:rsidRDefault="00027D59">
      <w:pPr>
        <w:pStyle w:val="ListParagraph"/>
        <w:numPr>
          <w:ilvl w:val="2"/>
          <w:numId w:val="6"/>
        </w:numPr>
        <w:rPr>
          <w:ins w:id="227" w:author="user" w:date="2017-11-27T10:56:00Z"/>
          <w:color w:val="C45911" w:themeColor="accent2" w:themeShade="BF"/>
        </w:rPr>
        <w:pPrChange w:id="228" w:author="user" w:date="2017-11-27T11:27:00Z">
          <w:pPr>
            <w:pStyle w:val="ListParagraph"/>
            <w:ind w:left="1440"/>
          </w:pPr>
        </w:pPrChange>
      </w:pPr>
      <w:ins w:id="229" w:author="user" w:date="2017-11-27T11:27:00Z">
        <w:r>
          <w:rPr>
            <w:color w:val="C45911" w:themeColor="accent2" w:themeShade="BF"/>
          </w:rPr>
          <w:t xml:space="preserve">Date </w:t>
        </w:r>
        <w:proofErr w:type="gramStart"/>
        <w:r>
          <w:rPr>
            <w:color w:val="C45911" w:themeColor="accent2" w:themeShade="BF"/>
          </w:rPr>
          <w:t>range(</w:t>
        </w:r>
        <w:proofErr w:type="gramEnd"/>
        <w:r>
          <w:rPr>
            <w:color w:val="C45911" w:themeColor="accent2" w:themeShade="BF"/>
          </w:rPr>
          <w:t xml:space="preserve"> range of date in between trainees attended the quiz)</w:t>
        </w:r>
      </w:ins>
      <w:ins w:id="230" w:author="user" w:date="2017-11-27T12:20:00Z">
        <w:r w:rsidR="00746131">
          <w:rPr>
            <w:color w:val="C45911" w:themeColor="accent2" w:themeShade="BF"/>
          </w:rPr>
          <w:t>, if not specified then return all time report.</w:t>
        </w:r>
      </w:ins>
    </w:p>
    <w:p w:rsidR="008444E4" w:rsidRDefault="0084647D">
      <w:pPr>
        <w:pStyle w:val="ListParagraph"/>
        <w:numPr>
          <w:ilvl w:val="1"/>
          <w:numId w:val="6"/>
        </w:numPr>
        <w:rPr>
          <w:ins w:id="231" w:author="user" w:date="2017-11-27T11:03:00Z"/>
          <w:color w:val="C45911" w:themeColor="accent2" w:themeShade="BF"/>
        </w:rPr>
        <w:pPrChange w:id="232" w:author="user" w:date="2017-11-27T10:56:00Z">
          <w:pPr>
            <w:pStyle w:val="ListParagraph"/>
            <w:numPr>
              <w:numId w:val="6"/>
            </w:numPr>
            <w:ind w:left="2160" w:hanging="360"/>
          </w:pPr>
        </w:pPrChange>
      </w:pPr>
      <w:ins w:id="233" w:author="user" w:date="2017-11-27T12:06:00Z">
        <w:r>
          <w:rPr>
            <w:color w:val="C45911" w:themeColor="accent2" w:themeShade="BF"/>
          </w:rPr>
          <w:t>Output:</w:t>
        </w:r>
        <w:r w:rsidR="007D6418">
          <w:rPr>
            <w:color w:val="C45911" w:themeColor="accent2" w:themeShade="BF"/>
          </w:rPr>
          <w:t xml:space="preserve"> </w:t>
        </w:r>
      </w:ins>
      <w:ins w:id="234" w:author="user" w:date="2017-11-27T11:03:00Z">
        <w:r w:rsidR="008444E4">
          <w:rPr>
            <w:color w:val="C45911" w:themeColor="accent2" w:themeShade="BF"/>
          </w:rPr>
          <w:t xml:space="preserve">returns all quizzes created by a user with the following details </w:t>
        </w:r>
      </w:ins>
      <w:ins w:id="235" w:author="user" w:date="2017-11-27T11:09:00Z">
        <w:r w:rsidR="00EA3441">
          <w:rPr>
            <w:color w:val="C45911" w:themeColor="accent2" w:themeShade="BF"/>
          </w:rPr>
          <w:t>for each quiz in</w:t>
        </w:r>
      </w:ins>
      <w:ins w:id="236" w:author="user" w:date="2017-11-27T11:03:00Z">
        <w:r w:rsidR="008444E4">
          <w:rPr>
            <w:color w:val="C45911" w:themeColor="accent2" w:themeShade="BF"/>
          </w:rPr>
          <w:t xml:space="preserve"> given date </w:t>
        </w:r>
        <w:proofErr w:type="gramStart"/>
        <w:r w:rsidR="008444E4">
          <w:rPr>
            <w:color w:val="C45911" w:themeColor="accent2" w:themeShade="BF"/>
          </w:rPr>
          <w:t>range</w:t>
        </w:r>
      </w:ins>
      <w:ins w:id="237" w:author="user" w:date="2017-11-27T11:05:00Z">
        <w:r w:rsidR="008444E4">
          <w:rPr>
            <w:color w:val="C45911" w:themeColor="accent2" w:themeShade="BF"/>
          </w:rPr>
          <w:t>(</w:t>
        </w:r>
        <w:proofErr w:type="gramEnd"/>
        <w:r w:rsidR="008444E4">
          <w:rPr>
            <w:color w:val="C45911" w:themeColor="accent2" w:themeShade="BF"/>
          </w:rPr>
          <w:t xml:space="preserve"> range of date in between trainees attended the quiz)</w:t>
        </w:r>
      </w:ins>
      <w:ins w:id="238" w:author="user" w:date="2017-11-27T11:03:00Z">
        <w:r w:rsidR="008444E4">
          <w:rPr>
            <w:color w:val="C45911" w:themeColor="accent2" w:themeShade="BF"/>
          </w:rPr>
          <w:t>.</w:t>
        </w:r>
      </w:ins>
    </w:p>
    <w:p w:rsidR="00EA3441" w:rsidRDefault="00315D89">
      <w:pPr>
        <w:pStyle w:val="ListParagraph"/>
        <w:numPr>
          <w:ilvl w:val="2"/>
          <w:numId w:val="6"/>
        </w:numPr>
        <w:rPr>
          <w:ins w:id="239" w:author="user" w:date="2017-11-27T11:06:00Z"/>
          <w:color w:val="C45911" w:themeColor="accent2" w:themeShade="BF"/>
        </w:rPr>
        <w:pPrChange w:id="240" w:author="user" w:date="2017-11-27T11:06:00Z">
          <w:pPr>
            <w:pStyle w:val="ListParagraph"/>
            <w:numPr>
              <w:numId w:val="6"/>
            </w:numPr>
            <w:ind w:left="2160" w:hanging="360"/>
          </w:pPr>
        </w:pPrChange>
      </w:pPr>
      <w:ins w:id="241" w:author="user" w:date="2017-11-27T11:00:00Z">
        <w:r>
          <w:rPr>
            <w:color w:val="C45911" w:themeColor="accent2" w:themeShade="BF"/>
          </w:rPr>
          <w:t>Q</w:t>
        </w:r>
        <w:r w:rsidR="00A92DD5">
          <w:rPr>
            <w:color w:val="C45911" w:themeColor="accent2" w:themeShade="BF"/>
          </w:rPr>
          <w:t>uiz</w:t>
        </w:r>
      </w:ins>
      <w:ins w:id="242" w:author="user" w:date="2017-11-27T11:57:00Z">
        <w:r>
          <w:rPr>
            <w:color w:val="C45911" w:themeColor="accent2" w:themeShade="BF"/>
          </w:rPr>
          <w:t>/survey</w:t>
        </w:r>
      </w:ins>
      <w:ins w:id="243" w:author="user" w:date="2017-11-27T11:00:00Z">
        <w:r w:rsidR="00A92DD5">
          <w:rPr>
            <w:color w:val="C45911" w:themeColor="accent2" w:themeShade="BF"/>
          </w:rPr>
          <w:t xml:space="preserve"> name</w:t>
        </w:r>
      </w:ins>
    </w:p>
    <w:p w:rsidR="00EA3441" w:rsidRDefault="00A92DD5">
      <w:pPr>
        <w:pStyle w:val="ListParagraph"/>
        <w:numPr>
          <w:ilvl w:val="2"/>
          <w:numId w:val="6"/>
        </w:numPr>
        <w:rPr>
          <w:ins w:id="244" w:author="user" w:date="2017-11-27T12:03:00Z"/>
          <w:color w:val="C45911" w:themeColor="accent2" w:themeShade="BF"/>
        </w:rPr>
        <w:pPrChange w:id="245" w:author="user" w:date="2017-11-27T11:06:00Z">
          <w:pPr>
            <w:pStyle w:val="ListParagraph"/>
            <w:numPr>
              <w:numId w:val="6"/>
            </w:numPr>
            <w:ind w:left="2160" w:hanging="360"/>
          </w:pPr>
        </w:pPrChange>
      </w:pPr>
      <w:ins w:id="246" w:author="user" w:date="2017-11-27T11:00:00Z">
        <w:r>
          <w:rPr>
            <w:color w:val="C45911" w:themeColor="accent2" w:themeShade="BF"/>
          </w:rPr>
          <w:t xml:space="preserve"> </w:t>
        </w:r>
        <w:r w:rsidR="00315D89">
          <w:rPr>
            <w:color w:val="C45911" w:themeColor="accent2" w:themeShade="BF"/>
          </w:rPr>
          <w:t>Q</w:t>
        </w:r>
        <w:r>
          <w:rPr>
            <w:color w:val="C45911" w:themeColor="accent2" w:themeShade="BF"/>
          </w:rPr>
          <w:t>uiz</w:t>
        </w:r>
      </w:ins>
      <w:ins w:id="247" w:author="user" w:date="2017-11-27T11:57:00Z">
        <w:r w:rsidR="00315D89">
          <w:rPr>
            <w:color w:val="C45911" w:themeColor="accent2" w:themeShade="BF"/>
          </w:rPr>
          <w:t>/survey</w:t>
        </w:r>
      </w:ins>
      <w:ins w:id="248" w:author="user" w:date="2017-11-27T11:00:00Z">
        <w:r>
          <w:rPr>
            <w:color w:val="C45911" w:themeColor="accent2" w:themeShade="BF"/>
          </w:rPr>
          <w:t xml:space="preserve"> id</w:t>
        </w:r>
      </w:ins>
    </w:p>
    <w:p w:rsidR="00421E8F" w:rsidRDefault="00421E8F">
      <w:pPr>
        <w:pStyle w:val="ListParagraph"/>
        <w:numPr>
          <w:ilvl w:val="2"/>
          <w:numId w:val="6"/>
        </w:numPr>
        <w:rPr>
          <w:ins w:id="249" w:author="user" w:date="2017-11-27T11:06:00Z"/>
          <w:color w:val="C45911" w:themeColor="accent2" w:themeShade="BF"/>
        </w:rPr>
        <w:pPrChange w:id="250" w:author="user" w:date="2017-11-27T11:06:00Z">
          <w:pPr>
            <w:pStyle w:val="ListParagraph"/>
            <w:numPr>
              <w:numId w:val="6"/>
            </w:numPr>
            <w:ind w:left="2160" w:hanging="360"/>
          </w:pPr>
        </w:pPrChange>
      </w:pPr>
      <w:ins w:id="251" w:author="user" w:date="2017-11-27T12:03:00Z">
        <w:r>
          <w:rPr>
            <w:color w:val="C45911" w:themeColor="accent2" w:themeShade="BF"/>
          </w:rPr>
          <w:t>Is quiz or survey</w:t>
        </w:r>
      </w:ins>
    </w:p>
    <w:p w:rsidR="00EA3441" w:rsidRDefault="00EA3441">
      <w:pPr>
        <w:pStyle w:val="ListParagraph"/>
        <w:numPr>
          <w:ilvl w:val="2"/>
          <w:numId w:val="6"/>
        </w:numPr>
        <w:rPr>
          <w:ins w:id="252" w:author="user" w:date="2017-11-27T11:06:00Z"/>
          <w:color w:val="C45911" w:themeColor="accent2" w:themeShade="BF"/>
        </w:rPr>
        <w:pPrChange w:id="253" w:author="user" w:date="2017-11-27T11:06:00Z">
          <w:pPr>
            <w:pStyle w:val="ListParagraph"/>
            <w:numPr>
              <w:numId w:val="6"/>
            </w:numPr>
            <w:ind w:left="2160" w:hanging="360"/>
          </w:pPr>
        </w:pPrChange>
      </w:pPr>
      <w:ins w:id="254" w:author="user" w:date="2017-11-27T11:06:00Z">
        <w:r>
          <w:rPr>
            <w:color w:val="C45911" w:themeColor="accent2" w:themeShade="BF"/>
          </w:rPr>
          <w:t>total questions</w:t>
        </w:r>
      </w:ins>
    </w:p>
    <w:p w:rsidR="00EA3441" w:rsidRDefault="00A92DD5">
      <w:pPr>
        <w:pStyle w:val="ListParagraph"/>
        <w:numPr>
          <w:ilvl w:val="2"/>
          <w:numId w:val="6"/>
        </w:numPr>
        <w:rPr>
          <w:ins w:id="255" w:author="user" w:date="2017-11-27T11:06:00Z"/>
          <w:color w:val="C45911" w:themeColor="accent2" w:themeShade="BF"/>
        </w:rPr>
        <w:pPrChange w:id="256" w:author="user" w:date="2017-11-27T11:06:00Z">
          <w:pPr>
            <w:pStyle w:val="ListParagraph"/>
            <w:numPr>
              <w:numId w:val="6"/>
            </w:numPr>
            <w:ind w:left="2160" w:hanging="360"/>
          </w:pPr>
        </w:pPrChange>
      </w:pPr>
      <w:ins w:id="257" w:author="user" w:date="2017-11-27T11:00:00Z">
        <w:r>
          <w:rPr>
            <w:color w:val="C45911" w:themeColor="accent2" w:themeShade="BF"/>
          </w:rPr>
          <w:t xml:space="preserve"> </w:t>
        </w:r>
      </w:ins>
      <w:ins w:id="258" w:author="user" w:date="2017-11-27T10:56:00Z">
        <w:r w:rsidR="002D553D">
          <w:rPr>
            <w:color w:val="C45911" w:themeColor="accent2" w:themeShade="BF"/>
          </w:rPr>
          <w:t xml:space="preserve">total attendees, </w:t>
        </w:r>
      </w:ins>
    </w:p>
    <w:p w:rsidR="00EA3441" w:rsidRDefault="00A92DD5">
      <w:pPr>
        <w:pStyle w:val="ListParagraph"/>
        <w:numPr>
          <w:ilvl w:val="2"/>
          <w:numId w:val="6"/>
        </w:numPr>
        <w:rPr>
          <w:ins w:id="259" w:author="user" w:date="2017-11-27T11:07:00Z"/>
          <w:color w:val="C45911" w:themeColor="accent2" w:themeShade="BF"/>
        </w:rPr>
        <w:pPrChange w:id="260" w:author="user" w:date="2017-11-27T11:06:00Z">
          <w:pPr>
            <w:pStyle w:val="ListParagraph"/>
            <w:numPr>
              <w:numId w:val="6"/>
            </w:numPr>
            <w:ind w:left="2160" w:hanging="360"/>
          </w:pPr>
        </w:pPrChange>
      </w:pPr>
      <w:ins w:id="261" w:author="user" w:date="2017-11-27T11:01:00Z">
        <w:r>
          <w:rPr>
            <w:color w:val="C45911" w:themeColor="accent2" w:themeShade="BF"/>
          </w:rPr>
          <w:t xml:space="preserve"> total</w:t>
        </w:r>
      </w:ins>
      <w:ins w:id="262" w:author="user" w:date="2017-11-27T10:56:00Z">
        <w:r w:rsidR="002D553D">
          <w:rPr>
            <w:color w:val="C45911" w:themeColor="accent2" w:themeShade="BF"/>
          </w:rPr>
          <w:t xml:space="preserve"> number of attendees completed</w:t>
        </w:r>
      </w:ins>
    </w:p>
    <w:p w:rsidR="00EA3441" w:rsidRDefault="002D553D">
      <w:pPr>
        <w:pStyle w:val="ListParagraph"/>
        <w:numPr>
          <w:ilvl w:val="2"/>
          <w:numId w:val="6"/>
        </w:numPr>
        <w:rPr>
          <w:ins w:id="263" w:author="user" w:date="2017-11-27T11:07:00Z"/>
          <w:color w:val="C45911" w:themeColor="accent2" w:themeShade="BF"/>
        </w:rPr>
        <w:pPrChange w:id="264" w:author="user" w:date="2017-11-27T11:06:00Z">
          <w:pPr>
            <w:pStyle w:val="ListParagraph"/>
            <w:numPr>
              <w:numId w:val="6"/>
            </w:numPr>
            <w:ind w:left="2160" w:hanging="360"/>
          </w:pPr>
        </w:pPrChange>
      </w:pPr>
      <w:ins w:id="265" w:author="user" w:date="2017-11-27T10:56:00Z">
        <w:r>
          <w:rPr>
            <w:color w:val="C45911" w:themeColor="accent2" w:themeShade="BF"/>
          </w:rPr>
          <w:lastRenderedPageBreak/>
          <w:t xml:space="preserve"> total number of attendees </w:t>
        </w:r>
      </w:ins>
      <w:ins w:id="266" w:author="user" w:date="2017-11-27T11:01:00Z">
        <w:r w:rsidR="00A92DD5">
          <w:rPr>
            <w:color w:val="C45911" w:themeColor="accent2" w:themeShade="BF"/>
          </w:rPr>
          <w:t xml:space="preserve">passed </w:t>
        </w:r>
      </w:ins>
      <w:ins w:id="267" w:author="user" w:date="2017-11-27T11:56:00Z">
        <w:r w:rsidR="001A1BBE">
          <w:rPr>
            <w:color w:val="C45911" w:themeColor="accent2" w:themeShade="BF"/>
          </w:rPr>
          <w:t>(only for quiz)</w:t>
        </w:r>
      </w:ins>
    </w:p>
    <w:p w:rsidR="002D553D" w:rsidRPr="00D3780A" w:rsidRDefault="00822908">
      <w:pPr>
        <w:pStyle w:val="ListParagraph"/>
        <w:numPr>
          <w:ilvl w:val="2"/>
          <w:numId w:val="6"/>
        </w:numPr>
        <w:rPr>
          <w:ins w:id="268" w:author="user" w:date="2017-11-27T10:56:00Z"/>
          <w:color w:val="C45911" w:themeColor="accent2" w:themeShade="BF"/>
        </w:rPr>
        <w:pPrChange w:id="269" w:author="user" w:date="2017-11-27T11:06:00Z">
          <w:pPr>
            <w:pStyle w:val="ListParagraph"/>
            <w:numPr>
              <w:numId w:val="6"/>
            </w:numPr>
            <w:ind w:left="2160" w:hanging="360"/>
          </w:pPr>
        </w:pPrChange>
      </w:pPr>
      <w:ins w:id="270" w:author="user" w:date="2017-11-27T11:11:00Z">
        <w:r>
          <w:rPr>
            <w:color w:val="C45911" w:themeColor="accent2" w:themeShade="BF"/>
          </w:rPr>
          <w:t>Average</w:t>
        </w:r>
      </w:ins>
      <w:ins w:id="271" w:author="user" w:date="2017-11-27T11:07:00Z">
        <w:r w:rsidR="00EA3441">
          <w:rPr>
            <w:color w:val="C45911" w:themeColor="accent2" w:themeShade="BF"/>
          </w:rPr>
          <w:t xml:space="preserve"> </w:t>
        </w:r>
      </w:ins>
      <w:ins w:id="272" w:author="user" w:date="2017-11-27T11:11:00Z">
        <w:r>
          <w:rPr>
            <w:color w:val="C45911" w:themeColor="accent2" w:themeShade="BF"/>
          </w:rPr>
          <w:t>score.</w:t>
        </w:r>
      </w:ins>
      <w:ins w:id="273" w:author="user" w:date="2017-11-27T11:57:00Z">
        <w:r w:rsidR="001A1BBE">
          <w:rPr>
            <w:color w:val="C45911" w:themeColor="accent2" w:themeShade="BF"/>
          </w:rPr>
          <w:t xml:space="preserve"> (only for quiz)</w:t>
        </w:r>
      </w:ins>
    </w:p>
    <w:p w:rsidR="002D553D" w:rsidRDefault="002D553D">
      <w:pPr>
        <w:pStyle w:val="ListParagraph"/>
        <w:ind w:left="2880"/>
        <w:rPr>
          <w:ins w:id="274" w:author="user" w:date="2017-11-27T10:55:00Z"/>
          <w:color w:val="C45911" w:themeColor="accent2" w:themeShade="BF"/>
        </w:rPr>
        <w:pPrChange w:id="275" w:author="user" w:date="2017-11-27T10:56:00Z">
          <w:pPr>
            <w:pStyle w:val="ListParagraph"/>
            <w:ind w:left="1440"/>
          </w:pPr>
        </w:pPrChange>
      </w:pPr>
    </w:p>
    <w:p w:rsidR="001F5708" w:rsidRDefault="001F5708">
      <w:pPr>
        <w:pStyle w:val="ListParagraph"/>
        <w:numPr>
          <w:ilvl w:val="0"/>
          <w:numId w:val="6"/>
        </w:numPr>
        <w:rPr>
          <w:ins w:id="276" w:author="user" w:date="2017-11-27T11:24:00Z"/>
          <w:color w:val="C45911" w:themeColor="accent2" w:themeShade="BF"/>
        </w:rPr>
        <w:pPrChange w:id="277" w:author="user" w:date="2017-11-27T10:56:00Z">
          <w:pPr>
            <w:pStyle w:val="ListParagraph"/>
            <w:ind w:left="1440"/>
          </w:pPr>
        </w:pPrChange>
      </w:pPr>
      <w:ins w:id="278" w:author="user" w:date="2017-11-24T18:08:00Z">
        <w:r w:rsidRPr="00CA69EB">
          <w:rPr>
            <w:color w:val="C45911" w:themeColor="accent2" w:themeShade="BF"/>
            <w:rPrChange w:id="279" w:author="user" w:date="2017-11-24T18:10:00Z">
              <w:rPr/>
            </w:rPrChange>
          </w:rPr>
          <w:t>detailed report</w:t>
        </w:r>
      </w:ins>
    </w:p>
    <w:p w:rsidR="00811F29" w:rsidRDefault="0084647D">
      <w:pPr>
        <w:pStyle w:val="ListParagraph"/>
        <w:numPr>
          <w:ilvl w:val="1"/>
          <w:numId w:val="6"/>
        </w:numPr>
        <w:rPr>
          <w:ins w:id="280" w:author="user" w:date="2017-11-27T11:24:00Z"/>
          <w:color w:val="C45911" w:themeColor="accent2" w:themeShade="BF"/>
        </w:rPr>
        <w:pPrChange w:id="281" w:author="user" w:date="2017-11-27T11:24:00Z">
          <w:pPr>
            <w:pStyle w:val="ListParagraph"/>
            <w:ind w:left="1440"/>
          </w:pPr>
        </w:pPrChange>
      </w:pPr>
      <w:ins w:id="282" w:author="user" w:date="2017-11-27T11:24:00Z">
        <w:r>
          <w:rPr>
            <w:color w:val="C45911" w:themeColor="accent2" w:themeShade="BF"/>
          </w:rPr>
          <w:t>Input</w:t>
        </w:r>
      </w:ins>
    </w:p>
    <w:p w:rsidR="00811F29" w:rsidRDefault="00811F29">
      <w:pPr>
        <w:pStyle w:val="ListParagraph"/>
        <w:numPr>
          <w:ilvl w:val="2"/>
          <w:numId w:val="6"/>
        </w:numPr>
        <w:rPr>
          <w:ins w:id="283" w:author="user" w:date="2017-11-27T11:24:00Z"/>
          <w:color w:val="C45911" w:themeColor="accent2" w:themeShade="BF"/>
        </w:rPr>
        <w:pPrChange w:id="284" w:author="user" w:date="2017-11-27T11:24:00Z">
          <w:pPr>
            <w:pStyle w:val="ListParagraph"/>
            <w:ind w:left="1440"/>
          </w:pPr>
        </w:pPrChange>
      </w:pPr>
      <w:ins w:id="285" w:author="user" w:date="2017-11-27T11:24:00Z">
        <w:r>
          <w:rPr>
            <w:color w:val="C45911" w:themeColor="accent2" w:themeShade="BF"/>
          </w:rPr>
          <w:t>Quiz</w:t>
        </w:r>
      </w:ins>
      <w:ins w:id="286" w:author="user" w:date="2017-11-27T11:57:00Z">
        <w:r w:rsidR="00315D89">
          <w:rPr>
            <w:color w:val="C45911" w:themeColor="accent2" w:themeShade="BF"/>
          </w:rPr>
          <w:t>/survey</w:t>
        </w:r>
      </w:ins>
      <w:ins w:id="287" w:author="user" w:date="2017-11-27T11:24:00Z">
        <w:r>
          <w:rPr>
            <w:color w:val="C45911" w:themeColor="accent2" w:themeShade="BF"/>
          </w:rPr>
          <w:t xml:space="preserve"> id</w:t>
        </w:r>
      </w:ins>
    </w:p>
    <w:p w:rsidR="00811F29" w:rsidRPr="00746131" w:rsidRDefault="00811F29" w:rsidP="00746131">
      <w:pPr>
        <w:pStyle w:val="ListParagraph"/>
        <w:numPr>
          <w:ilvl w:val="2"/>
          <w:numId w:val="6"/>
        </w:numPr>
        <w:rPr>
          <w:ins w:id="288" w:author="user" w:date="2017-11-27T11:25:00Z"/>
          <w:color w:val="C45911" w:themeColor="accent2" w:themeShade="BF"/>
          <w:rPrChange w:id="289" w:author="user" w:date="2017-11-27T12:20:00Z">
            <w:rPr>
              <w:ins w:id="290" w:author="user" w:date="2017-11-27T11:25:00Z"/>
            </w:rPr>
          </w:rPrChange>
        </w:rPr>
        <w:pPrChange w:id="291" w:author="user" w:date="2017-11-27T12:20:00Z">
          <w:pPr>
            <w:pStyle w:val="ListParagraph"/>
            <w:ind w:left="1440"/>
          </w:pPr>
        </w:pPrChange>
      </w:pPr>
      <w:ins w:id="292" w:author="user" w:date="2017-11-27T11:25:00Z">
        <w:r>
          <w:rPr>
            <w:color w:val="C45911" w:themeColor="accent2" w:themeShade="BF"/>
          </w:rPr>
          <w:t>Date range (range of date in between trainees attended the quiz</w:t>
        </w:r>
      </w:ins>
      <w:ins w:id="293" w:author="user" w:date="2017-11-27T11:57:00Z">
        <w:r w:rsidR="00315D89">
          <w:rPr>
            <w:color w:val="C45911" w:themeColor="accent2" w:themeShade="BF"/>
          </w:rPr>
          <w:t>/survey</w:t>
        </w:r>
      </w:ins>
      <w:ins w:id="294" w:author="user" w:date="2017-11-27T11:25:00Z">
        <w:r>
          <w:rPr>
            <w:color w:val="C45911" w:themeColor="accent2" w:themeShade="BF"/>
          </w:rPr>
          <w:t>)</w:t>
        </w:r>
      </w:ins>
      <w:ins w:id="295" w:author="user" w:date="2017-11-27T12:20:00Z">
        <w:r w:rsidR="00746131">
          <w:rPr>
            <w:color w:val="C45911" w:themeColor="accent2" w:themeShade="BF"/>
          </w:rPr>
          <w:t>, if not specified then return all time report.</w:t>
        </w:r>
      </w:ins>
    </w:p>
    <w:p w:rsidR="00967014" w:rsidRDefault="00967014">
      <w:pPr>
        <w:pStyle w:val="ListParagraph"/>
        <w:numPr>
          <w:ilvl w:val="2"/>
          <w:numId w:val="6"/>
        </w:numPr>
        <w:rPr>
          <w:ins w:id="296" w:author="user" w:date="2017-11-27T11:29:00Z"/>
          <w:color w:val="C45911" w:themeColor="accent2" w:themeShade="BF"/>
        </w:rPr>
        <w:pPrChange w:id="297" w:author="user" w:date="2017-11-27T11:24:00Z">
          <w:pPr>
            <w:pStyle w:val="ListParagraph"/>
            <w:ind w:left="1440"/>
          </w:pPr>
        </w:pPrChange>
      </w:pPr>
      <w:ins w:id="298" w:author="user" w:date="2017-11-27T11:25:00Z">
        <w:r>
          <w:rPr>
            <w:color w:val="C45911" w:themeColor="accent2" w:themeShade="BF"/>
          </w:rPr>
          <w:t xml:space="preserve">Attendee_id (optional ), if specified the </w:t>
        </w:r>
        <w:proofErr w:type="spellStart"/>
        <w:r>
          <w:rPr>
            <w:color w:val="C45911" w:themeColor="accent2" w:themeShade="BF"/>
          </w:rPr>
          <w:t>api</w:t>
        </w:r>
        <w:proofErr w:type="spellEnd"/>
        <w:r>
          <w:rPr>
            <w:color w:val="C45911" w:themeColor="accent2" w:themeShade="BF"/>
          </w:rPr>
          <w:t xml:space="preserve"> will return </w:t>
        </w:r>
      </w:ins>
      <w:ins w:id="299" w:author="user" w:date="2017-11-27T11:26:00Z">
        <w:r>
          <w:rPr>
            <w:color w:val="C45911" w:themeColor="accent2" w:themeShade="BF"/>
          </w:rPr>
          <w:t>only this attendee details</w:t>
        </w:r>
      </w:ins>
    </w:p>
    <w:p w:rsidR="0056019B" w:rsidRDefault="0056019B">
      <w:pPr>
        <w:pStyle w:val="ListParagraph"/>
        <w:numPr>
          <w:ilvl w:val="2"/>
          <w:numId w:val="6"/>
        </w:numPr>
        <w:rPr>
          <w:ins w:id="300" w:author="user" w:date="2017-11-27T11:10:00Z"/>
          <w:color w:val="C45911" w:themeColor="accent2" w:themeShade="BF"/>
        </w:rPr>
        <w:pPrChange w:id="301" w:author="user" w:date="2017-11-27T11:24:00Z">
          <w:pPr>
            <w:pStyle w:val="ListParagraph"/>
            <w:ind w:left="1440"/>
          </w:pPr>
        </w:pPrChange>
      </w:pPr>
      <w:ins w:id="302" w:author="user" w:date="2017-11-27T11:29:00Z">
        <w:r>
          <w:rPr>
            <w:color w:val="C45911" w:themeColor="accent2" w:themeShade="BF"/>
          </w:rPr>
          <w:t>Need question and answers(</w:t>
        </w:r>
      </w:ins>
      <w:ins w:id="303" w:author="user" w:date="2017-11-27T11:30:00Z">
        <w:r w:rsidRPr="0056019B">
          <w:rPr>
            <w:color w:val="C45911" w:themeColor="accent2" w:themeShade="BF"/>
          </w:rPr>
          <w:t xml:space="preserve">All questions &amp; answer submitted by </w:t>
        </w:r>
        <w:r>
          <w:rPr>
            <w:color w:val="C45911" w:themeColor="accent2" w:themeShade="BF"/>
          </w:rPr>
          <w:t xml:space="preserve"> </w:t>
        </w:r>
        <w:r w:rsidRPr="0056019B">
          <w:rPr>
            <w:color w:val="C45911" w:themeColor="accent2" w:themeShade="BF"/>
          </w:rPr>
          <w:t>attendee</w:t>
        </w:r>
        <w:r>
          <w:rPr>
            <w:color w:val="C45911" w:themeColor="accent2" w:themeShade="BF"/>
          </w:rPr>
          <w:t>(s</w:t>
        </w:r>
      </w:ins>
      <w:ins w:id="304" w:author="user" w:date="2017-11-27T11:31:00Z">
        <w:r>
          <w:rPr>
            <w:color w:val="C45911" w:themeColor="accent2" w:themeShade="BF"/>
          </w:rPr>
          <w:t>)</w:t>
        </w:r>
      </w:ins>
      <w:ins w:id="305" w:author="user" w:date="2017-11-27T11:30:00Z">
        <w:r>
          <w:rPr>
            <w:color w:val="C45911" w:themeColor="accent2" w:themeShade="BF"/>
          </w:rPr>
          <w:t xml:space="preserve"> will return only if this flag is true</w:t>
        </w:r>
      </w:ins>
      <w:ins w:id="306" w:author="user" w:date="2017-11-27T11:29:00Z">
        <w:r>
          <w:rPr>
            <w:color w:val="C45911" w:themeColor="accent2" w:themeShade="BF"/>
          </w:rPr>
          <w:t xml:space="preserve">) </w:t>
        </w:r>
      </w:ins>
    </w:p>
    <w:p w:rsidR="00315E2E" w:rsidRDefault="0084647D">
      <w:pPr>
        <w:pStyle w:val="ListParagraph"/>
        <w:numPr>
          <w:ilvl w:val="1"/>
          <w:numId w:val="6"/>
        </w:numPr>
        <w:rPr>
          <w:ins w:id="307" w:author="user" w:date="2017-11-27T11:11:00Z"/>
          <w:color w:val="C45911" w:themeColor="accent2" w:themeShade="BF"/>
        </w:rPr>
        <w:pPrChange w:id="308" w:author="user" w:date="2017-11-27T11:10:00Z">
          <w:pPr>
            <w:pStyle w:val="ListParagraph"/>
            <w:ind w:left="1440"/>
          </w:pPr>
        </w:pPrChange>
      </w:pPr>
      <w:ins w:id="309" w:author="user" w:date="2017-11-27T12:06:00Z">
        <w:r>
          <w:rPr>
            <w:color w:val="C45911" w:themeColor="accent2" w:themeShade="BF"/>
          </w:rPr>
          <w:t xml:space="preserve">Output: </w:t>
        </w:r>
      </w:ins>
      <w:ins w:id="310" w:author="user" w:date="2017-11-27T11:54:00Z">
        <w:r w:rsidR="001A1BBE">
          <w:rPr>
            <w:color w:val="C45911" w:themeColor="accent2" w:themeShade="BF"/>
          </w:rPr>
          <w:t>Return</w:t>
        </w:r>
      </w:ins>
      <w:ins w:id="311" w:author="user" w:date="2017-11-27T11:10:00Z">
        <w:r w:rsidR="00315E2E">
          <w:rPr>
            <w:color w:val="C45911" w:themeColor="accent2" w:themeShade="BF"/>
          </w:rPr>
          <w:t xml:space="preserve"> the following details of given quiz</w:t>
        </w:r>
      </w:ins>
      <w:ins w:id="312" w:author="user" w:date="2017-11-27T11:58:00Z">
        <w:r w:rsidR="00315D89">
          <w:rPr>
            <w:color w:val="C45911" w:themeColor="accent2" w:themeShade="BF"/>
          </w:rPr>
          <w:t>/survey</w:t>
        </w:r>
      </w:ins>
      <w:ins w:id="313" w:author="user" w:date="2017-11-27T11:10:00Z">
        <w:r w:rsidR="00315E2E">
          <w:rPr>
            <w:color w:val="C45911" w:themeColor="accent2" w:themeShade="BF"/>
          </w:rPr>
          <w:t xml:space="preserve"> id in given date range.</w:t>
        </w:r>
      </w:ins>
    </w:p>
    <w:p w:rsidR="00481586" w:rsidRDefault="00481586">
      <w:pPr>
        <w:pStyle w:val="ListParagraph"/>
        <w:numPr>
          <w:ilvl w:val="2"/>
          <w:numId w:val="6"/>
        </w:numPr>
        <w:rPr>
          <w:ins w:id="314" w:author="user" w:date="2017-11-27T11:11:00Z"/>
          <w:color w:val="C45911" w:themeColor="accent2" w:themeShade="BF"/>
        </w:rPr>
        <w:pPrChange w:id="315" w:author="user" w:date="2017-11-27T11:11:00Z">
          <w:pPr>
            <w:pStyle w:val="ListParagraph"/>
            <w:ind w:left="1440"/>
          </w:pPr>
        </w:pPrChange>
      </w:pPr>
      <w:ins w:id="316" w:author="user" w:date="2017-11-27T11:11:00Z">
        <w:r>
          <w:rPr>
            <w:color w:val="C45911" w:themeColor="accent2" w:themeShade="BF"/>
          </w:rPr>
          <w:t>Quiz</w:t>
        </w:r>
        <w:r w:rsidR="00726F0C">
          <w:rPr>
            <w:color w:val="C45911" w:themeColor="accent2" w:themeShade="BF"/>
          </w:rPr>
          <w:t>/</w:t>
        </w:r>
      </w:ins>
      <w:ins w:id="317" w:author="user" w:date="2017-11-27T11:58:00Z">
        <w:r w:rsidR="00726F0C">
          <w:rPr>
            <w:color w:val="C45911" w:themeColor="accent2" w:themeShade="BF"/>
          </w:rPr>
          <w:t xml:space="preserve">survey </w:t>
        </w:r>
      </w:ins>
      <w:ins w:id="318" w:author="user" w:date="2017-11-27T11:11:00Z">
        <w:r>
          <w:rPr>
            <w:color w:val="C45911" w:themeColor="accent2" w:themeShade="BF"/>
          </w:rPr>
          <w:t>name</w:t>
        </w:r>
      </w:ins>
    </w:p>
    <w:p w:rsidR="00481586" w:rsidRDefault="00481586">
      <w:pPr>
        <w:pStyle w:val="ListParagraph"/>
        <w:numPr>
          <w:ilvl w:val="2"/>
          <w:numId w:val="6"/>
        </w:numPr>
        <w:rPr>
          <w:ins w:id="319" w:author="user" w:date="2017-11-27T11:11:00Z"/>
          <w:color w:val="C45911" w:themeColor="accent2" w:themeShade="BF"/>
        </w:rPr>
        <w:pPrChange w:id="320" w:author="user" w:date="2017-11-27T11:11:00Z">
          <w:pPr>
            <w:pStyle w:val="ListParagraph"/>
            <w:ind w:left="1440"/>
          </w:pPr>
        </w:pPrChange>
      </w:pPr>
      <w:ins w:id="321" w:author="user" w:date="2017-11-27T11:11:00Z">
        <w:r>
          <w:rPr>
            <w:color w:val="C45911" w:themeColor="accent2" w:themeShade="BF"/>
          </w:rPr>
          <w:t>Quiz</w:t>
        </w:r>
      </w:ins>
      <w:ins w:id="322" w:author="user" w:date="2017-11-27T11:58:00Z">
        <w:r w:rsidR="00726F0C">
          <w:rPr>
            <w:color w:val="C45911" w:themeColor="accent2" w:themeShade="BF"/>
          </w:rPr>
          <w:t>/survey</w:t>
        </w:r>
      </w:ins>
      <w:ins w:id="323" w:author="user" w:date="2017-11-27T11:11:00Z">
        <w:r>
          <w:rPr>
            <w:color w:val="C45911" w:themeColor="accent2" w:themeShade="BF"/>
          </w:rPr>
          <w:t xml:space="preserve"> id</w:t>
        </w:r>
      </w:ins>
    </w:p>
    <w:p w:rsidR="00481586" w:rsidRDefault="00481586">
      <w:pPr>
        <w:pStyle w:val="ListParagraph"/>
        <w:numPr>
          <w:ilvl w:val="2"/>
          <w:numId w:val="6"/>
        </w:numPr>
        <w:rPr>
          <w:ins w:id="324" w:author="user" w:date="2017-11-27T11:12:00Z"/>
          <w:color w:val="C45911" w:themeColor="accent2" w:themeShade="BF"/>
        </w:rPr>
        <w:pPrChange w:id="325" w:author="user" w:date="2017-11-27T11:11:00Z">
          <w:pPr>
            <w:pStyle w:val="ListParagraph"/>
            <w:ind w:left="1440"/>
          </w:pPr>
        </w:pPrChange>
      </w:pPr>
      <w:ins w:id="326" w:author="user" w:date="2017-11-27T11:12:00Z">
        <w:r>
          <w:rPr>
            <w:color w:val="C45911" w:themeColor="accent2" w:themeShade="BF"/>
          </w:rPr>
          <w:t>Total questions</w:t>
        </w:r>
      </w:ins>
    </w:p>
    <w:p w:rsidR="00481586" w:rsidRDefault="00481586">
      <w:pPr>
        <w:pStyle w:val="ListParagraph"/>
        <w:numPr>
          <w:ilvl w:val="2"/>
          <w:numId w:val="6"/>
        </w:numPr>
        <w:rPr>
          <w:ins w:id="327" w:author="user" w:date="2017-11-27T11:12:00Z"/>
          <w:color w:val="C45911" w:themeColor="accent2" w:themeShade="BF"/>
        </w:rPr>
        <w:pPrChange w:id="328" w:author="user" w:date="2017-11-27T11:11:00Z">
          <w:pPr>
            <w:pStyle w:val="ListParagraph"/>
            <w:ind w:left="1440"/>
          </w:pPr>
        </w:pPrChange>
      </w:pPr>
      <w:ins w:id="329" w:author="user" w:date="2017-11-27T11:12:00Z">
        <w:r>
          <w:rPr>
            <w:color w:val="C45911" w:themeColor="accent2" w:themeShade="BF"/>
          </w:rPr>
          <w:t>Pass mark</w:t>
        </w:r>
      </w:ins>
      <w:ins w:id="330" w:author="user" w:date="2017-11-27T11:58:00Z">
        <w:r w:rsidR="00726F0C">
          <w:rPr>
            <w:color w:val="C45911" w:themeColor="accent2" w:themeShade="BF"/>
          </w:rPr>
          <w:t xml:space="preserve"> (only for quiz)</w:t>
        </w:r>
      </w:ins>
    </w:p>
    <w:p w:rsidR="00481586" w:rsidRDefault="00481586">
      <w:pPr>
        <w:pStyle w:val="ListParagraph"/>
        <w:numPr>
          <w:ilvl w:val="2"/>
          <w:numId w:val="6"/>
        </w:numPr>
        <w:rPr>
          <w:ins w:id="331" w:author="user" w:date="2017-11-27T11:13:00Z"/>
          <w:color w:val="C45911" w:themeColor="accent2" w:themeShade="BF"/>
        </w:rPr>
        <w:pPrChange w:id="332" w:author="user" w:date="2017-11-27T11:11:00Z">
          <w:pPr>
            <w:pStyle w:val="ListParagraph"/>
            <w:ind w:left="1440"/>
          </w:pPr>
        </w:pPrChange>
      </w:pPr>
      <w:ins w:id="333" w:author="user" w:date="2017-11-27T11:14:00Z">
        <w:r>
          <w:rPr>
            <w:color w:val="C45911" w:themeColor="accent2" w:themeShade="BF"/>
          </w:rPr>
          <w:t xml:space="preserve">All </w:t>
        </w:r>
      </w:ins>
      <w:ins w:id="334" w:author="user" w:date="2017-11-27T11:13:00Z">
        <w:r>
          <w:rPr>
            <w:color w:val="C45911" w:themeColor="accent2" w:themeShade="BF"/>
          </w:rPr>
          <w:t>Attendee</w:t>
        </w:r>
      </w:ins>
      <w:ins w:id="335" w:author="user" w:date="2017-11-27T11:15:00Z">
        <w:r>
          <w:rPr>
            <w:color w:val="C45911" w:themeColor="accent2" w:themeShade="BF"/>
          </w:rPr>
          <w:t>s</w:t>
        </w:r>
      </w:ins>
      <w:ins w:id="336" w:author="user" w:date="2017-11-27T11:13:00Z">
        <w:r>
          <w:rPr>
            <w:color w:val="C45911" w:themeColor="accent2" w:themeShade="BF"/>
          </w:rPr>
          <w:t xml:space="preserve"> </w:t>
        </w:r>
      </w:ins>
      <w:ins w:id="337" w:author="user" w:date="2017-11-27T11:14:00Z">
        <w:r>
          <w:rPr>
            <w:color w:val="C45911" w:themeColor="accent2" w:themeShade="BF"/>
          </w:rPr>
          <w:t xml:space="preserve">with following </w:t>
        </w:r>
      </w:ins>
      <w:ins w:id="338" w:author="user" w:date="2017-11-27T11:13:00Z">
        <w:r>
          <w:rPr>
            <w:color w:val="C45911" w:themeColor="accent2" w:themeShade="BF"/>
          </w:rPr>
          <w:t>details</w:t>
        </w:r>
      </w:ins>
      <w:ins w:id="339" w:author="user" w:date="2017-11-27T11:14:00Z">
        <w:r>
          <w:rPr>
            <w:color w:val="C45911" w:themeColor="accent2" w:themeShade="BF"/>
          </w:rPr>
          <w:t xml:space="preserve"> </w:t>
        </w:r>
      </w:ins>
    </w:p>
    <w:p w:rsidR="00481586" w:rsidRDefault="00481586">
      <w:pPr>
        <w:pStyle w:val="ListParagraph"/>
        <w:numPr>
          <w:ilvl w:val="3"/>
          <w:numId w:val="6"/>
        </w:numPr>
        <w:rPr>
          <w:ins w:id="340" w:author="user" w:date="2017-11-27T11:13:00Z"/>
          <w:color w:val="C45911" w:themeColor="accent2" w:themeShade="BF"/>
        </w:rPr>
        <w:pPrChange w:id="341" w:author="user" w:date="2017-11-27T11:13:00Z">
          <w:pPr>
            <w:pStyle w:val="ListParagraph"/>
            <w:ind w:left="1440"/>
          </w:pPr>
        </w:pPrChange>
      </w:pPr>
      <w:ins w:id="342" w:author="user" w:date="2017-11-27T11:13:00Z">
        <w:r>
          <w:rPr>
            <w:color w:val="C45911" w:themeColor="accent2" w:themeShade="BF"/>
          </w:rPr>
          <w:t>Attendee id</w:t>
        </w:r>
      </w:ins>
    </w:p>
    <w:p w:rsidR="00481586" w:rsidRDefault="00481586">
      <w:pPr>
        <w:pStyle w:val="ListParagraph"/>
        <w:numPr>
          <w:ilvl w:val="3"/>
          <w:numId w:val="6"/>
        </w:numPr>
        <w:rPr>
          <w:ins w:id="343" w:author="user" w:date="2017-11-27T11:13:00Z"/>
          <w:color w:val="C45911" w:themeColor="accent2" w:themeShade="BF"/>
        </w:rPr>
        <w:pPrChange w:id="344" w:author="user" w:date="2017-11-27T11:13:00Z">
          <w:pPr>
            <w:pStyle w:val="ListParagraph"/>
            <w:ind w:left="1440"/>
          </w:pPr>
        </w:pPrChange>
      </w:pPr>
      <w:ins w:id="345" w:author="user" w:date="2017-11-27T11:13:00Z">
        <w:r>
          <w:rPr>
            <w:color w:val="C45911" w:themeColor="accent2" w:themeShade="BF"/>
          </w:rPr>
          <w:t>Name</w:t>
        </w:r>
      </w:ins>
    </w:p>
    <w:p w:rsidR="00481586" w:rsidRDefault="00481586">
      <w:pPr>
        <w:pStyle w:val="ListParagraph"/>
        <w:numPr>
          <w:ilvl w:val="3"/>
          <w:numId w:val="6"/>
        </w:numPr>
        <w:rPr>
          <w:ins w:id="346" w:author="user" w:date="2017-11-27T11:14:00Z"/>
          <w:color w:val="C45911" w:themeColor="accent2" w:themeShade="BF"/>
        </w:rPr>
        <w:pPrChange w:id="347" w:author="user" w:date="2017-11-27T11:13:00Z">
          <w:pPr>
            <w:pStyle w:val="ListParagraph"/>
            <w:ind w:left="1440"/>
          </w:pPr>
        </w:pPrChange>
      </w:pPr>
      <w:ins w:id="348" w:author="user" w:date="2017-11-27T11:14:00Z">
        <w:r>
          <w:rPr>
            <w:color w:val="C45911" w:themeColor="accent2" w:themeShade="BF"/>
          </w:rPr>
          <w:t>Email</w:t>
        </w:r>
      </w:ins>
    </w:p>
    <w:p w:rsidR="00481586" w:rsidRDefault="00481586">
      <w:pPr>
        <w:pStyle w:val="ListParagraph"/>
        <w:numPr>
          <w:ilvl w:val="3"/>
          <w:numId w:val="6"/>
        </w:numPr>
        <w:rPr>
          <w:ins w:id="349" w:author="user" w:date="2017-11-27T11:15:00Z"/>
          <w:color w:val="C45911" w:themeColor="accent2" w:themeShade="BF"/>
        </w:rPr>
        <w:pPrChange w:id="350" w:author="user" w:date="2017-11-27T11:13:00Z">
          <w:pPr>
            <w:pStyle w:val="ListParagraph"/>
            <w:ind w:left="1440"/>
          </w:pPr>
        </w:pPrChange>
      </w:pPr>
      <w:ins w:id="351" w:author="user" w:date="2017-11-27T11:14:00Z">
        <w:r>
          <w:rPr>
            <w:color w:val="C45911" w:themeColor="accent2" w:themeShade="BF"/>
          </w:rPr>
          <w:t>Completed date</w:t>
        </w:r>
      </w:ins>
    </w:p>
    <w:p w:rsidR="00C04DBF" w:rsidRDefault="00C04DBF">
      <w:pPr>
        <w:pStyle w:val="ListParagraph"/>
        <w:numPr>
          <w:ilvl w:val="3"/>
          <w:numId w:val="6"/>
        </w:numPr>
        <w:rPr>
          <w:ins w:id="352" w:author="user" w:date="2017-11-27T11:15:00Z"/>
          <w:color w:val="C45911" w:themeColor="accent2" w:themeShade="BF"/>
        </w:rPr>
        <w:pPrChange w:id="353" w:author="user" w:date="2017-11-27T11:13:00Z">
          <w:pPr>
            <w:pStyle w:val="ListParagraph"/>
            <w:ind w:left="1440"/>
          </w:pPr>
        </w:pPrChange>
      </w:pPr>
      <w:ins w:id="354" w:author="user" w:date="2017-11-27T11:15:00Z">
        <w:r>
          <w:rPr>
            <w:color w:val="C45911" w:themeColor="accent2" w:themeShade="BF"/>
          </w:rPr>
          <w:t>Correct answers</w:t>
        </w:r>
      </w:ins>
      <w:ins w:id="355" w:author="user" w:date="2017-11-27T11:58:00Z">
        <w:r w:rsidR="00726F0C">
          <w:rPr>
            <w:color w:val="C45911" w:themeColor="accent2" w:themeShade="BF"/>
          </w:rPr>
          <w:t xml:space="preserve"> (</w:t>
        </w:r>
      </w:ins>
      <w:ins w:id="356" w:author="user" w:date="2017-11-27T11:59:00Z">
        <w:r w:rsidR="00726F0C">
          <w:rPr>
            <w:color w:val="C45911" w:themeColor="accent2" w:themeShade="BF"/>
          </w:rPr>
          <w:t>only for quiz</w:t>
        </w:r>
      </w:ins>
      <w:ins w:id="357" w:author="user" w:date="2017-11-27T11:58:00Z">
        <w:r w:rsidR="00726F0C">
          <w:rPr>
            <w:color w:val="C45911" w:themeColor="accent2" w:themeShade="BF"/>
          </w:rPr>
          <w:t>)</w:t>
        </w:r>
      </w:ins>
    </w:p>
    <w:p w:rsidR="00C04DBF" w:rsidRDefault="00C04DBF">
      <w:pPr>
        <w:pStyle w:val="ListParagraph"/>
        <w:numPr>
          <w:ilvl w:val="3"/>
          <w:numId w:val="6"/>
        </w:numPr>
        <w:rPr>
          <w:ins w:id="358" w:author="user" w:date="2017-11-27T11:15:00Z"/>
          <w:color w:val="C45911" w:themeColor="accent2" w:themeShade="BF"/>
        </w:rPr>
        <w:pPrChange w:id="359" w:author="user" w:date="2017-11-27T11:13:00Z">
          <w:pPr>
            <w:pStyle w:val="ListParagraph"/>
            <w:ind w:left="1440"/>
          </w:pPr>
        </w:pPrChange>
      </w:pPr>
      <w:ins w:id="360" w:author="user" w:date="2017-11-27T11:15:00Z">
        <w:r>
          <w:rPr>
            <w:color w:val="C45911" w:themeColor="accent2" w:themeShade="BF"/>
          </w:rPr>
          <w:t>Score</w:t>
        </w:r>
      </w:ins>
      <w:ins w:id="361" w:author="user" w:date="2017-11-27T11:59:00Z">
        <w:r w:rsidR="00726F0C">
          <w:rPr>
            <w:color w:val="C45911" w:themeColor="accent2" w:themeShade="BF"/>
          </w:rPr>
          <w:t xml:space="preserve"> (only for quiz)</w:t>
        </w:r>
      </w:ins>
    </w:p>
    <w:p w:rsidR="00C04DBF" w:rsidRDefault="00C04DBF">
      <w:pPr>
        <w:pStyle w:val="ListParagraph"/>
        <w:numPr>
          <w:ilvl w:val="3"/>
          <w:numId w:val="6"/>
        </w:numPr>
        <w:rPr>
          <w:ins w:id="362" w:author="user" w:date="2017-11-27T11:16:00Z"/>
          <w:color w:val="C45911" w:themeColor="accent2" w:themeShade="BF"/>
        </w:rPr>
        <w:pPrChange w:id="363" w:author="user" w:date="2017-11-27T11:13:00Z">
          <w:pPr>
            <w:pStyle w:val="ListParagraph"/>
            <w:ind w:left="1440"/>
          </w:pPr>
        </w:pPrChange>
      </w:pPr>
      <w:ins w:id="364" w:author="user" w:date="2017-11-27T11:15:00Z">
        <w:r>
          <w:rPr>
            <w:color w:val="C45911" w:themeColor="accent2" w:themeShade="BF"/>
          </w:rPr>
          <w:t>Status(pass/fail if quiz is graded)</w:t>
        </w:r>
      </w:ins>
      <w:ins w:id="365" w:author="user" w:date="2017-11-27T11:59:00Z">
        <w:r w:rsidR="00726F0C">
          <w:rPr>
            <w:color w:val="C45911" w:themeColor="accent2" w:themeShade="BF"/>
          </w:rPr>
          <w:t xml:space="preserve"> (only for quiz)</w:t>
        </w:r>
      </w:ins>
    </w:p>
    <w:p w:rsidR="00C04DBF" w:rsidRDefault="00811F29">
      <w:pPr>
        <w:pStyle w:val="ListParagraph"/>
        <w:numPr>
          <w:ilvl w:val="3"/>
          <w:numId w:val="6"/>
        </w:numPr>
        <w:rPr>
          <w:ins w:id="366" w:author="user" w:date="2017-11-27T11:22:00Z"/>
          <w:color w:val="C45911" w:themeColor="accent2" w:themeShade="BF"/>
        </w:rPr>
        <w:pPrChange w:id="367" w:author="user" w:date="2017-11-27T11:13:00Z">
          <w:pPr>
            <w:pStyle w:val="ListParagraph"/>
            <w:ind w:left="1440"/>
          </w:pPr>
        </w:pPrChange>
      </w:pPr>
      <w:ins w:id="368" w:author="user" w:date="2017-11-27T11:21:00Z">
        <w:r>
          <w:rPr>
            <w:color w:val="C45911" w:themeColor="accent2" w:themeShade="BF"/>
          </w:rPr>
          <w:t xml:space="preserve">All questions &amp; answer </w:t>
        </w:r>
      </w:ins>
      <w:ins w:id="369" w:author="user" w:date="2017-11-27T11:22:00Z">
        <w:r>
          <w:rPr>
            <w:color w:val="C45911" w:themeColor="accent2" w:themeShade="BF"/>
          </w:rPr>
          <w:t>submitted</w:t>
        </w:r>
      </w:ins>
      <w:ins w:id="370" w:author="user" w:date="2017-11-27T11:21:00Z">
        <w:r>
          <w:rPr>
            <w:color w:val="C45911" w:themeColor="accent2" w:themeShade="BF"/>
          </w:rPr>
          <w:t xml:space="preserve"> </w:t>
        </w:r>
      </w:ins>
      <w:ins w:id="371" w:author="user" w:date="2017-11-27T11:22:00Z">
        <w:r>
          <w:rPr>
            <w:color w:val="C45911" w:themeColor="accent2" w:themeShade="BF"/>
          </w:rPr>
          <w:t>by this attendee</w:t>
        </w:r>
      </w:ins>
    </w:p>
    <w:p w:rsidR="00811F29" w:rsidRDefault="00811F29">
      <w:pPr>
        <w:pStyle w:val="ListParagraph"/>
        <w:numPr>
          <w:ilvl w:val="4"/>
          <w:numId w:val="6"/>
        </w:numPr>
        <w:rPr>
          <w:ins w:id="372" w:author="user" w:date="2017-11-27T11:22:00Z"/>
          <w:color w:val="C45911" w:themeColor="accent2" w:themeShade="BF"/>
        </w:rPr>
        <w:pPrChange w:id="373" w:author="user" w:date="2017-11-27T11:22:00Z">
          <w:pPr>
            <w:pStyle w:val="ListParagraph"/>
            <w:ind w:left="1440"/>
          </w:pPr>
        </w:pPrChange>
      </w:pPr>
      <w:ins w:id="374" w:author="user" w:date="2017-11-27T11:22:00Z">
        <w:r>
          <w:rPr>
            <w:color w:val="C45911" w:themeColor="accent2" w:themeShade="BF"/>
          </w:rPr>
          <w:t>Question</w:t>
        </w:r>
      </w:ins>
    </w:p>
    <w:p w:rsidR="00811F29" w:rsidRDefault="00811F29">
      <w:pPr>
        <w:pStyle w:val="ListParagraph"/>
        <w:numPr>
          <w:ilvl w:val="4"/>
          <w:numId w:val="6"/>
        </w:numPr>
        <w:rPr>
          <w:ins w:id="375" w:author="user" w:date="2017-11-27T11:22:00Z"/>
          <w:color w:val="C45911" w:themeColor="accent2" w:themeShade="BF"/>
        </w:rPr>
        <w:pPrChange w:id="376" w:author="user" w:date="2017-11-27T11:22:00Z">
          <w:pPr>
            <w:pStyle w:val="ListParagraph"/>
            <w:ind w:left="1440"/>
          </w:pPr>
        </w:pPrChange>
      </w:pPr>
      <w:ins w:id="377" w:author="user" w:date="2017-11-27T11:22:00Z">
        <w:r>
          <w:rPr>
            <w:color w:val="C45911" w:themeColor="accent2" w:themeShade="BF"/>
          </w:rPr>
          <w:t>Answer</w:t>
        </w:r>
      </w:ins>
    </w:p>
    <w:p w:rsidR="00811F29" w:rsidRDefault="00811F29">
      <w:pPr>
        <w:pStyle w:val="ListParagraph"/>
        <w:numPr>
          <w:ilvl w:val="4"/>
          <w:numId w:val="6"/>
        </w:numPr>
        <w:rPr>
          <w:ins w:id="378" w:author="user" w:date="2017-11-27T11:22:00Z"/>
          <w:color w:val="C45911" w:themeColor="accent2" w:themeShade="BF"/>
        </w:rPr>
        <w:pPrChange w:id="379" w:author="user" w:date="2017-11-27T11:22:00Z">
          <w:pPr>
            <w:pStyle w:val="ListParagraph"/>
            <w:ind w:left="1440"/>
          </w:pPr>
        </w:pPrChange>
      </w:pPr>
      <w:proofErr w:type="spellStart"/>
      <w:ins w:id="380" w:author="user" w:date="2017-11-27T11:22:00Z">
        <w:r>
          <w:rPr>
            <w:color w:val="C45911" w:themeColor="accent2" w:themeShade="BF"/>
          </w:rPr>
          <w:t>isCorrect</w:t>
        </w:r>
      </w:ins>
      <w:proofErr w:type="spellEnd"/>
      <w:ins w:id="381" w:author="user" w:date="2017-11-27T12:01:00Z">
        <w:r w:rsidR="00726F0C">
          <w:rPr>
            <w:color w:val="C45911" w:themeColor="accent2" w:themeShade="BF"/>
          </w:rPr>
          <w:t xml:space="preserve"> (only for quiz)</w:t>
        </w:r>
      </w:ins>
    </w:p>
    <w:p w:rsidR="00811F29" w:rsidRDefault="00811F29">
      <w:pPr>
        <w:pStyle w:val="ListParagraph"/>
        <w:ind w:left="4320"/>
        <w:rPr>
          <w:ins w:id="382" w:author="user" w:date="2017-11-27T10:56:00Z"/>
          <w:color w:val="C45911" w:themeColor="accent2" w:themeShade="BF"/>
        </w:rPr>
        <w:pPrChange w:id="383" w:author="user" w:date="2017-11-27T11:22:00Z">
          <w:pPr>
            <w:pStyle w:val="ListParagraph"/>
            <w:ind w:left="1440"/>
          </w:pPr>
        </w:pPrChange>
      </w:pPr>
    </w:p>
    <w:p w:rsidR="00892C9C" w:rsidRDefault="00892C9C" w:rsidP="00512A76">
      <w:pPr>
        <w:pStyle w:val="ListParagraph"/>
        <w:ind w:left="1440"/>
        <w:rPr>
          <w:ins w:id="384" w:author="user" w:date="2017-11-27T10:51:00Z"/>
          <w:color w:val="C45911" w:themeColor="accent2" w:themeShade="BF"/>
        </w:rPr>
      </w:pPr>
    </w:p>
    <w:p w:rsidR="00CE2442" w:rsidRPr="00CA69EB" w:rsidRDefault="00CE2442" w:rsidP="00512A76">
      <w:pPr>
        <w:pStyle w:val="ListParagraph"/>
        <w:ind w:left="1440"/>
        <w:rPr>
          <w:ins w:id="385" w:author="user" w:date="2017-11-24T18:08:00Z"/>
          <w:color w:val="C45911" w:themeColor="accent2" w:themeShade="BF"/>
          <w:rPrChange w:id="386" w:author="user" w:date="2017-11-24T18:10:00Z">
            <w:rPr>
              <w:ins w:id="387" w:author="user" w:date="2017-11-24T18:08:00Z"/>
            </w:rPr>
          </w:rPrChange>
        </w:rPr>
      </w:pPr>
    </w:p>
    <w:p w:rsidR="00CE2442" w:rsidRDefault="00CE2442" w:rsidP="00512A76">
      <w:pPr>
        <w:pStyle w:val="ListParagraph"/>
        <w:ind w:left="1440"/>
        <w:rPr>
          <w:ins w:id="388" w:author="user" w:date="2017-11-27T12:04:00Z"/>
          <w:color w:val="C45911" w:themeColor="accent2" w:themeShade="BF"/>
        </w:rPr>
      </w:pPr>
      <w:ins w:id="389" w:author="user" w:date="2017-11-24T18:08:00Z">
        <w:r w:rsidRPr="00CA69EB">
          <w:rPr>
            <w:color w:val="C45911" w:themeColor="accent2" w:themeShade="BF"/>
            <w:rPrChange w:id="390" w:author="user" w:date="2017-11-24T18:10:00Z">
              <w:rPr/>
            </w:rPrChange>
          </w:rPr>
          <w:t xml:space="preserve">In case of </w:t>
        </w:r>
      </w:ins>
      <w:ins w:id="391" w:author="user" w:date="2017-11-27T12:05:00Z">
        <w:r w:rsidR="007D6418" w:rsidRPr="00CA69EB">
          <w:rPr>
            <w:color w:val="C45911" w:themeColor="accent2" w:themeShade="BF"/>
          </w:rPr>
          <w:t>survey we</w:t>
        </w:r>
      </w:ins>
      <w:ins w:id="392" w:author="user" w:date="2017-11-27T12:02:00Z">
        <w:r w:rsidR="00421E8F">
          <w:rPr>
            <w:color w:val="C45911" w:themeColor="accent2" w:themeShade="BF"/>
          </w:rPr>
          <w:t xml:space="preserve"> need additional report</w:t>
        </w:r>
      </w:ins>
      <w:ins w:id="393" w:author="user" w:date="2017-11-24T18:09:00Z">
        <w:r w:rsidR="00060B00" w:rsidRPr="00CA69EB">
          <w:rPr>
            <w:color w:val="C45911" w:themeColor="accent2" w:themeShade="BF"/>
            <w:rPrChange w:id="394" w:author="user" w:date="2017-11-24T18:10:00Z">
              <w:rPr/>
            </w:rPrChange>
          </w:rPr>
          <w:t xml:space="preserve">- </w:t>
        </w:r>
      </w:ins>
    </w:p>
    <w:p w:rsidR="007D6418" w:rsidRDefault="007D6418">
      <w:pPr>
        <w:pStyle w:val="ListParagraph"/>
        <w:numPr>
          <w:ilvl w:val="0"/>
          <w:numId w:val="6"/>
        </w:numPr>
        <w:rPr>
          <w:ins w:id="395" w:author="user" w:date="2017-11-27T12:05:00Z"/>
          <w:color w:val="C45911" w:themeColor="accent2" w:themeShade="BF"/>
        </w:rPr>
        <w:pPrChange w:id="396" w:author="user" w:date="2017-11-27T12:05:00Z">
          <w:pPr>
            <w:pStyle w:val="ListParagraph"/>
            <w:ind w:left="1440"/>
          </w:pPr>
        </w:pPrChange>
      </w:pPr>
      <w:ins w:id="397" w:author="user" w:date="2017-11-27T12:04:00Z">
        <w:r>
          <w:rPr>
            <w:color w:val="C45911" w:themeColor="accent2" w:themeShade="BF"/>
          </w:rPr>
          <w:t>Survey specific report</w:t>
        </w:r>
      </w:ins>
    </w:p>
    <w:p w:rsidR="007D6418" w:rsidRDefault="007D6418">
      <w:pPr>
        <w:pStyle w:val="ListParagraph"/>
        <w:numPr>
          <w:ilvl w:val="1"/>
          <w:numId w:val="6"/>
        </w:numPr>
        <w:rPr>
          <w:ins w:id="398" w:author="user" w:date="2017-11-27T12:05:00Z"/>
          <w:color w:val="C45911" w:themeColor="accent2" w:themeShade="BF"/>
        </w:rPr>
        <w:pPrChange w:id="399" w:author="user" w:date="2017-11-27T12:05:00Z">
          <w:pPr>
            <w:pStyle w:val="ListParagraph"/>
            <w:ind w:left="1440"/>
          </w:pPr>
        </w:pPrChange>
      </w:pPr>
      <w:ins w:id="400" w:author="user" w:date="2017-11-27T12:05:00Z">
        <w:r>
          <w:rPr>
            <w:color w:val="C45911" w:themeColor="accent2" w:themeShade="BF"/>
          </w:rPr>
          <w:t>Inputs</w:t>
        </w:r>
      </w:ins>
    </w:p>
    <w:p w:rsidR="007D6418" w:rsidRDefault="007D6418">
      <w:pPr>
        <w:pStyle w:val="ListParagraph"/>
        <w:numPr>
          <w:ilvl w:val="2"/>
          <w:numId w:val="6"/>
        </w:numPr>
        <w:rPr>
          <w:ins w:id="401" w:author="user" w:date="2017-11-27T12:05:00Z"/>
          <w:color w:val="C45911" w:themeColor="accent2" w:themeShade="BF"/>
        </w:rPr>
        <w:pPrChange w:id="402" w:author="user" w:date="2017-11-27T12:05:00Z">
          <w:pPr>
            <w:pStyle w:val="ListParagraph"/>
            <w:ind w:left="1440"/>
          </w:pPr>
        </w:pPrChange>
      </w:pPr>
      <w:ins w:id="403" w:author="user" w:date="2017-11-27T12:05:00Z">
        <w:r>
          <w:rPr>
            <w:color w:val="C45911" w:themeColor="accent2" w:themeShade="BF"/>
          </w:rPr>
          <w:t>Survey id</w:t>
        </w:r>
      </w:ins>
    </w:p>
    <w:p w:rsidR="007D6418" w:rsidRDefault="007D6418" w:rsidP="00746131">
      <w:pPr>
        <w:pStyle w:val="ListParagraph"/>
        <w:numPr>
          <w:ilvl w:val="2"/>
          <w:numId w:val="6"/>
        </w:numPr>
        <w:rPr>
          <w:ins w:id="404" w:author="user" w:date="2017-11-27T12:08:00Z"/>
          <w:color w:val="C45911" w:themeColor="accent2" w:themeShade="BF"/>
        </w:rPr>
        <w:pPrChange w:id="405" w:author="user" w:date="2017-11-27T12:05:00Z">
          <w:pPr>
            <w:pStyle w:val="ListParagraph"/>
            <w:ind w:left="1440"/>
          </w:pPr>
        </w:pPrChange>
      </w:pPr>
      <w:ins w:id="406" w:author="user" w:date="2017-11-27T12:05:00Z">
        <w:r>
          <w:rPr>
            <w:color w:val="C45911" w:themeColor="accent2" w:themeShade="BF"/>
          </w:rPr>
          <w:t xml:space="preserve">Date range </w:t>
        </w:r>
      </w:ins>
      <w:bookmarkStart w:id="407" w:name="_GoBack"/>
      <w:bookmarkEnd w:id="407"/>
      <w:ins w:id="408" w:author="user" w:date="2017-11-27T12:21:00Z">
        <w:r w:rsidR="00746131" w:rsidRPr="00746131">
          <w:rPr>
            <w:color w:val="C45911" w:themeColor="accent2" w:themeShade="BF"/>
          </w:rPr>
          <w:t>, if not specified then return all time report.</w:t>
        </w:r>
      </w:ins>
    </w:p>
    <w:p w:rsidR="000E0633" w:rsidRDefault="000E0633">
      <w:pPr>
        <w:pStyle w:val="ListParagraph"/>
        <w:numPr>
          <w:ilvl w:val="1"/>
          <w:numId w:val="6"/>
        </w:numPr>
        <w:rPr>
          <w:ins w:id="409" w:author="user" w:date="2017-11-27T12:10:00Z"/>
          <w:color w:val="C45911" w:themeColor="accent2" w:themeShade="BF"/>
        </w:rPr>
        <w:pPrChange w:id="410" w:author="user" w:date="2017-11-27T12:08:00Z">
          <w:pPr>
            <w:pStyle w:val="ListParagraph"/>
            <w:ind w:left="1440"/>
          </w:pPr>
        </w:pPrChange>
      </w:pPr>
      <w:ins w:id="411" w:author="user" w:date="2017-11-27T12:08:00Z">
        <w:r>
          <w:rPr>
            <w:color w:val="C45911" w:themeColor="accent2" w:themeShade="BF"/>
          </w:rPr>
          <w:t xml:space="preserve">Output: return each question and </w:t>
        </w:r>
      </w:ins>
      <w:ins w:id="412" w:author="user" w:date="2017-11-27T12:15:00Z">
        <w:r w:rsidR="00606888">
          <w:rPr>
            <w:color w:val="C45911" w:themeColor="accent2" w:themeShade="BF"/>
          </w:rPr>
          <w:t>its</w:t>
        </w:r>
      </w:ins>
      <w:ins w:id="413" w:author="user" w:date="2017-11-27T12:10:00Z">
        <w:r>
          <w:rPr>
            <w:color w:val="C45911" w:themeColor="accent2" w:themeShade="BF"/>
          </w:rPr>
          <w:t xml:space="preserve"> </w:t>
        </w:r>
      </w:ins>
      <w:ins w:id="414" w:author="user" w:date="2017-11-27T12:09:00Z">
        <w:r>
          <w:rPr>
            <w:color w:val="C45911" w:themeColor="accent2" w:themeShade="BF"/>
          </w:rPr>
          <w:t>options with response</w:t>
        </w:r>
      </w:ins>
      <w:ins w:id="415" w:author="user" w:date="2017-11-27T12:10:00Z">
        <w:r>
          <w:rPr>
            <w:color w:val="C45911" w:themeColor="accent2" w:themeShade="BF"/>
          </w:rPr>
          <w:t xml:space="preserve"> </w:t>
        </w:r>
      </w:ins>
      <w:ins w:id="416" w:author="user" w:date="2017-11-27T12:15:00Z">
        <w:r w:rsidR="00606888">
          <w:rPr>
            <w:color w:val="C45911" w:themeColor="accent2" w:themeShade="BF"/>
          </w:rPr>
          <w:t>percentage.</w:t>
        </w:r>
      </w:ins>
    </w:p>
    <w:p w:rsidR="000E0633" w:rsidRDefault="000E0633">
      <w:pPr>
        <w:pStyle w:val="ListParagraph"/>
        <w:numPr>
          <w:ilvl w:val="2"/>
          <w:numId w:val="6"/>
        </w:numPr>
        <w:rPr>
          <w:ins w:id="417" w:author="user" w:date="2017-11-27T12:11:00Z"/>
          <w:color w:val="C45911" w:themeColor="accent2" w:themeShade="BF"/>
        </w:rPr>
        <w:pPrChange w:id="418" w:author="user" w:date="2017-11-27T12:10:00Z">
          <w:pPr>
            <w:pStyle w:val="ListParagraph"/>
            <w:ind w:left="1440"/>
          </w:pPr>
        </w:pPrChange>
      </w:pPr>
      <w:ins w:id="419" w:author="user" w:date="2017-11-27T12:10:00Z">
        <w:r>
          <w:rPr>
            <w:color w:val="C45911" w:themeColor="accent2" w:themeShade="BF"/>
          </w:rPr>
          <w:t xml:space="preserve">Survey </w:t>
        </w:r>
      </w:ins>
      <w:ins w:id="420" w:author="user" w:date="2017-11-27T12:11:00Z">
        <w:r>
          <w:rPr>
            <w:color w:val="C45911" w:themeColor="accent2" w:themeShade="BF"/>
          </w:rPr>
          <w:t>id</w:t>
        </w:r>
      </w:ins>
    </w:p>
    <w:p w:rsidR="000E0633" w:rsidRDefault="000E0633">
      <w:pPr>
        <w:pStyle w:val="ListParagraph"/>
        <w:numPr>
          <w:ilvl w:val="2"/>
          <w:numId w:val="6"/>
        </w:numPr>
        <w:rPr>
          <w:ins w:id="421" w:author="user" w:date="2017-11-27T12:11:00Z"/>
          <w:color w:val="C45911" w:themeColor="accent2" w:themeShade="BF"/>
        </w:rPr>
        <w:pPrChange w:id="422" w:author="user" w:date="2017-11-27T12:10:00Z">
          <w:pPr>
            <w:pStyle w:val="ListParagraph"/>
            <w:ind w:left="1440"/>
          </w:pPr>
        </w:pPrChange>
      </w:pPr>
      <w:ins w:id="423" w:author="user" w:date="2017-11-27T12:11:00Z">
        <w:r>
          <w:rPr>
            <w:color w:val="C45911" w:themeColor="accent2" w:themeShade="BF"/>
          </w:rPr>
          <w:t>Survey name</w:t>
        </w:r>
      </w:ins>
    </w:p>
    <w:p w:rsidR="000E0633" w:rsidRDefault="000E0633">
      <w:pPr>
        <w:pStyle w:val="ListParagraph"/>
        <w:numPr>
          <w:ilvl w:val="2"/>
          <w:numId w:val="6"/>
        </w:numPr>
        <w:rPr>
          <w:ins w:id="424" w:author="user" w:date="2017-11-27T12:11:00Z"/>
          <w:color w:val="C45911" w:themeColor="accent2" w:themeShade="BF"/>
        </w:rPr>
        <w:pPrChange w:id="425" w:author="user" w:date="2017-11-27T12:10:00Z">
          <w:pPr>
            <w:pStyle w:val="ListParagraph"/>
            <w:ind w:left="1440"/>
          </w:pPr>
        </w:pPrChange>
      </w:pPr>
      <w:ins w:id="426" w:author="user" w:date="2017-11-27T12:11:00Z">
        <w:r>
          <w:rPr>
            <w:color w:val="C45911" w:themeColor="accent2" w:themeShade="BF"/>
          </w:rPr>
          <w:t>Total attendees</w:t>
        </w:r>
      </w:ins>
    </w:p>
    <w:p w:rsidR="000E0633" w:rsidRDefault="000E0633">
      <w:pPr>
        <w:pStyle w:val="ListParagraph"/>
        <w:numPr>
          <w:ilvl w:val="2"/>
          <w:numId w:val="6"/>
        </w:numPr>
        <w:rPr>
          <w:ins w:id="427" w:author="user" w:date="2017-11-27T12:12:00Z"/>
          <w:color w:val="C45911" w:themeColor="accent2" w:themeShade="BF"/>
        </w:rPr>
        <w:pPrChange w:id="428" w:author="user" w:date="2017-11-27T12:10:00Z">
          <w:pPr>
            <w:pStyle w:val="ListParagraph"/>
            <w:ind w:left="1440"/>
          </w:pPr>
        </w:pPrChange>
      </w:pPr>
      <w:ins w:id="429" w:author="user" w:date="2017-11-27T12:11:00Z">
        <w:r>
          <w:rPr>
            <w:color w:val="C45911" w:themeColor="accent2" w:themeShade="BF"/>
          </w:rPr>
          <w:t>Question</w:t>
        </w:r>
      </w:ins>
      <w:ins w:id="430" w:author="user" w:date="2017-11-27T12:12:00Z">
        <w:r>
          <w:rPr>
            <w:color w:val="C45911" w:themeColor="accent2" w:themeShade="BF"/>
          </w:rPr>
          <w:t>s</w:t>
        </w:r>
      </w:ins>
      <w:ins w:id="431" w:author="user" w:date="2017-11-27T12:11:00Z">
        <w:r>
          <w:rPr>
            <w:color w:val="C45911" w:themeColor="accent2" w:themeShade="BF"/>
          </w:rPr>
          <w:t xml:space="preserve"> </w:t>
        </w:r>
      </w:ins>
      <w:ins w:id="432" w:author="user" w:date="2017-11-27T12:12:00Z">
        <w:r>
          <w:rPr>
            <w:color w:val="C45911" w:themeColor="accent2" w:themeShade="BF"/>
          </w:rPr>
          <w:t>, each question with the following details</w:t>
        </w:r>
      </w:ins>
      <w:ins w:id="433" w:author="user" w:date="2017-11-27T12:15:00Z">
        <w:r w:rsidR="00606888">
          <w:rPr>
            <w:color w:val="C45911" w:themeColor="accent2" w:themeShade="BF"/>
          </w:rPr>
          <w:t>, refer below image</w:t>
        </w:r>
      </w:ins>
    </w:p>
    <w:p w:rsidR="000E0633" w:rsidRDefault="000E0633">
      <w:pPr>
        <w:pStyle w:val="ListParagraph"/>
        <w:numPr>
          <w:ilvl w:val="3"/>
          <w:numId w:val="6"/>
        </w:numPr>
        <w:rPr>
          <w:ins w:id="434" w:author="user" w:date="2017-11-27T12:13:00Z"/>
          <w:color w:val="C45911" w:themeColor="accent2" w:themeShade="BF"/>
        </w:rPr>
        <w:pPrChange w:id="435" w:author="user" w:date="2017-11-27T12:12:00Z">
          <w:pPr>
            <w:pStyle w:val="ListParagraph"/>
            <w:ind w:left="1440"/>
          </w:pPr>
        </w:pPrChange>
      </w:pPr>
      <w:ins w:id="436" w:author="user" w:date="2017-11-27T12:12:00Z">
        <w:r>
          <w:rPr>
            <w:color w:val="C45911" w:themeColor="accent2" w:themeShade="BF"/>
          </w:rPr>
          <w:t xml:space="preserve">Options </w:t>
        </w:r>
      </w:ins>
      <w:ins w:id="437" w:author="user" w:date="2017-11-27T12:14:00Z">
        <w:r>
          <w:rPr>
            <w:color w:val="C45911" w:themeColor="accent2" w:themeShade="BF"/>
          </w:rPr>
          <w:t>, each option with the following details</w:t>
        </w:r>
      </w:ins>
    </w:p>
    <w:p w:rsidR="000E0633" w:rsidRDefault="000E0633">
      <w:pPr>
        <w:pStyle w:val="ListParagraph"/>
        <w:numPr>
          <w:ilvl w:val="4"/>
          <w:numId w:val="6"/>
        </w:numPr>
        <w:rPr>
          <w:ins w:id="438" w:author="user" w:date="2017-11-27T12:13:00Z"/>
          <w:color w:val="C45911" w:themeColor="accent2" w:themeShade="BF"/>
        </w:rPr>
        <w:pPrChange w:id="439" w:author="user" w:date="2017-11-27T12:13:00Z">
          <w:pPr>
            <w:pStyle w:val="ListParagraph"/>
            <w:ind w:left="1440"/>
          </w:pPr>
        </w:pPrChange>
      </w:pPr>
      <w:ins w:id="440" w:author="user" w:date="2017-11-27T12:13:00Z">
        <w:r>
          <w:rPr>
            <w:color w:val="C45911" w:themeColor="accent2" w:themeShade="BF"/>
          </w:rPr>
          <w:t>Option</w:t>
        </w:r>
      </w:ins>
    </w:p>
    <w:p w:rsidR="000E0633" w:rsidRDefault="000E0633">
      <w:pPr>
        <w:pStyle w:val="ListParagraph"/>
        <w:numPr>
          <w:ilvl w:val="4"/>
          <w:numId w:val="6"/>
        </w:numPr>
        <w:rPr>
          <w:ins w:id="441" w:author="user" w:date="2017-11-27T12:13:00Z"/>
          <w:color w:val="C45911" w:themeColor="accent2" w:themeShade="BF"/>
        </w:rPr>
        <w:pPrChange w:id="442" w:author="user" w:date="2017-11-27T12:13:00Z">
          <w:pPr>
            <w:pStyle w:val="ListParagraph"/>
            <w:ind w:left="1440"/>
          </w:pPr>
        </w:pPrChange>
      </w:pPr>
      <w:ins w:id="443" w:author="user" w:date="2017-11-27T12:13:00Z">
        <w:r>
          <w:rPr>
            <w:color w:val="C45911" w:themeColor="accent2" w:themeShade="BF"/>
          </w:rPr>
          <w:t>Response percentage</w:t>
        </w:r>
      </w:ins>
    </w:p>
    <w:p w:rsidR="000E0633" w:rsidRDefault="000E0633">
      <w:pPr>
        <w:pStyle w:val="ListParagraph"/>
        <w:ind w:left="5040"/>
        <w:rPr>
          <w:ins w:id="444" w:author="user" w:date="2017-11-27T12:08:00Z"/>
          <w:color w:val="C45911" w:themeColor="accent2" w:themeShade="BF"/>
        </w:rPr>
        <w:pPrChange w:id="445" w:author="user" w:date="2017-11-27T12:13:00Z">
          <w:pPr>
            <w:pStyle w:val="ListParagraph"/>
            <w:ind w:left="1440"/>
          </w:pPr>
        </w:pPrChange>
      </w:pPr>
    </w:p>
    <w:p w:rsidR="000E0633" w:rsidRPr="00606888" w:rsidRDefault="00606888">
      <w:pPr>
        <w:rPr>
          <w:ins w:id="446" w:author="user" w:date="2017-11-27T12:06:00Z"/>
          <w:color w:val="C45911" w:themeColor="accent2" w:themeShade="BF"/>
          <w:rPrChange w:id="447" w:author="user" w:date="2017-11-27T12:15:00Z">
            <w:rPr>
              <w:ins w:id="448" w:author="user" w:date="2017-11-27T12:06:00Z"/>
            </w:rPr>
          </w:rPrChange>
        </w:rPr>
        <w:pPrChange w:id="449" w:author="user" w:date="2017-11-27T12:15:00Z">
          <w:pPr>
            <w:pStyle w:val="ListParagraph"/>
            <w:ind w:left="1440"/>
          </w:pPr>
        </w:pPrChange>
      </w:pPr>
      <w:ins w:id="450" w:author="user" w:date="2017-11-27T12:15:00Z">
        <w:r>
          <w:rPr>
            <w:noProof/>
            <w:lang w:eastAsia="en-IN"/>
          </w:rPr>
          <w:drawing>
            <wp:inline distT="0" distB="0" distL="0" distR="0">
              <wp:extent cx="5724525" cy="2095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095500"/>
                      </a:xfrm>
                      <a:prstGeom prst="rect">
                        <a:avLst/>
                      </a:prstGeom>
                      <a:noFill/>
                      <a:ln>
                        <a:noFill/>
                      </a:ln>
                    </pic:spPr>
                  </pic:pic>
                </a:graphicData>
              </a:graphic>
            </wp:inline>
          </w:drawing>
        </w:r>
      </w:ins>
    </w:p>
    <w:p w:rsidR="00421E8F" w:rsidRDefault="00421E8F">
      <w:pPr>
        <w:pStyle w:val="ListParagraph"/>
        <w:ind w:left="2880"/>
        <w:rPr>
          <w:ins w:id="451" w:author="user" w:date="2017-11-27T11:55:00Z"/>
          <w:color w:val="C45911" w:themeColor="accent2" w:themeShade="BF"/>
        </w:rPr>
        <w:pPrChange w:id="452" w:author="user" w:date="2017-11-27T12:06:00Z">
          <w:pPr>
            <w:pStyle w:val="ListParagraph"/>
            <w:ind w:left="1440"/>
          </w:pPr>
        </w:pPrChange>
      </w:pPr>
    </w:p>
    <w:p w:rsidR="001A1BBE" w:rsidRPr="00CA69EB" w:rsidRDefault="001A1BBE" w:rsidP="00512A76">
      <w:pPr>
        <w:pStyle w:val="ListParagraph"/>
        <w:ind w:left="1440"/>
        <w:rPr>
          <w:color w:val="C45911" w:themeColor="accent2" w:themeShade="BF"/>
          <w:rPrChange w:id="453" w:author="user" w:date="2017-11-24T18:10:00Z">
            <w:rPr/>
          </w:rPrChange>
        </w:rPr>
      </w:pPr>
    </w:p>
    <w:p w:rsidR="00124A8A" w:rsidRDefault="00124A8A" w:rsidP="00512A76">
      <w:pPr>
        <w:pStyle w:val="ListParagraph"/>
        <w:ind w:left="1440"/>
      </w:pPr>
    </w:p>
    <w:p w:rsidR="00A0252B" w:rsidDel="006526EA" w:rsidRDefault="00A0252B" w:rsidP="00A0252B">
      <w:pPr>
        <w:pStyle w:val="ListParagraph"/>
        <w:ind w:left="1440"/>
        <w:rPr>
          <w:del w:id="454" w:author="user" w:date="2017-11-27T12:17:00Z"/>
        </w:rPr>
      </w:pPr>
      <w:del w:id="455" w:author="user" w:date="2017-11-27T12:17:00Z">
        <w:r w:rsidDel="006526EA">
          <w:delText>For survey need some changes in api.</w:delText>
        </w:r>
      </w:del>
    </w:p>
    <w:p w:rsidR="00AE5951" w:rsidRDefault="001B61BF" w:rsidP="00AE5951">
      <w:pPr>
        <w:pStyle w:val="ListParagraph"/>
        <w:numPr>
          <w:ilvl w:val="1"/>
          <w:numId w:val="3"/>
        </w:numPr>
      </w:pPr>
      <w:proofErr w:type="spellStart"/>
      <w:r>
        <w:t>api</w:t>
      </w:r>
      <w:proofErr w:type="spellEnd"/>
      <w:r>
        <w:t>/&lt;quiz/survey id&gt;/delete</w:t>
      </w:r>
    </w:p>
    <w:p w:rsidR="001217B8" w:rsidRPr="00E7389E" w:rsidRDefault="004439E6" w:rsidP="001217B8">
      <w:pPr>
        <w:pStyle w:val="ListParagraph"/>
        <w:numPr>
          <w:ilvl w:val="1"/>
          <w:numId w:val="3"/>
        </w:numPr>
        <w:rPr>
          <w:color w:val="00B050"/>
          <w:rPrChange w:id="456" w:author="user" w:date="2017-11-02T11:16:00Z">
            <w:rPr/>
          </w:rPrChange>
        </w:rPr>
      </w:pPr>
      <w:proofErr w:type="spellStart"/>
      <w:r w:rsidRPr="00E7389E">
        <w:rPr>
          <w:color w:val="00B050"/>
          <w:rPrChange w:id="457" w:author="user" w:date="2017-11-02T11:16:00Z">
            <w:rPr/>
          </w:rPrChange>
        </w:rPr>
        <w:t>api</w:t>
      </w:r>
      <w:proofErr w:type="spellEnd"/>
      <w:r w:rsidRPr="00E7389E">
        <w:rPr>
          <w:color w:val="00B050"/>
          <w:rPrChange w:id="458" w:author="user" w:date="2017-11-02T11:16:00Z">
            <w:rPr/>
          </w:rPrChange>
        </w:rPr>
        <w:t>/&lt;quiz/survey id&gt;/</w:t>
      </w:r>
      <w:r w:rsidR="00310D47" w:rsidRPr="00E7389E">
        <w:rPr>
          <w:color w:val="00B050"/>
          <w:rPrChange w:id="459" w:author="user" w:date="2017-11-02T11:16:00Z">
            <w:rPr/>
          </w:rPrChange>
        </w:rPr>
        <w:t>clear-</w:t>
      </w:r>
      <w:ins w:id="460" w:author="user" w:date="2017-11-02T11:15:00Z">
        <w:r w:rsidR="00E7389E" w:rsidRPr="00E7389E" w:rsidDel="00E7389E">
          <w:rPr>
            <w:color w:val="00B050"/>
            <w:rPrChange w:id="461" w:author="user" w:date="2017-11-02T11:16:00Z">
              <w:rPr/>
            </w:rPrChange>
          </w:rPr>
          <w:t xml:space="preserve"> </w:t>
        </w:r>
      </w:ins>
      <w:del w:id="462" w:author="user" w:date="2017-11-02T11:15:00Z">
        <w:r w:rsidR="00310D47" w:rsidRPr="00E7389E" w:rsidDel="00E7389E">
          <w:rPr>
            <w:color w:val="00B050"/>
            <w:rPrChange w:id="463" w:author="user" w:date="2017-11-02T11:16:00Z">
              <w:rPr/>
            </w:rPrChange>
          </w:rPr>
          <w:delText>quiz-</w:delText>
        </w:r>
      </w:del>
      <w:proofErr w:type="spellStart"/>
      <w:r w:rsidR="00310D47" w:rsidRPr="00E7389E">
        <w:rPr>
          <w:color w:val="00B050"/>
          <w:rPrChange w:id="464" w:author="user" w:date="2017-11-02T11:16:00Z">
            <w:rPr/>
          </w:rPrChange>
        </w:rPr>
        <w:t>tracking</w:t>
      </w:r>
      <w:r w:rsidRPr="00E7389E">
        <w:rPr>
          <w:color w:val="00B050"/>
          <w:rPrChange w:id="465" w:author="user" w:date="2017-11-02T11:16:00Z">
            <w:rPr/>
          </w:rPrChange>
        </w:rPr>
        <w:t>?u</w:t>
      </w:r>
      <w:del w:id="466" w:author="user" w:date="2017-11-02T11:16:00Z">
        <w:r w:rsidRPr="00E7389E" w:rsidDel="00E7389E">
          <w:rPr>
            <w:color w:val="00B050"/>
            <w:rPrChange w:id="467" w:author="user" w:date="2017-11-02T11:16:00Z">
              <w:rPr/>
            </w:rPrChange>
          </w:rPr>
          <w:delText>ser</w:delText>
        </w:r>
      </w:del>
      <w:r w:rsidRPr="00E7389E">
        <w:rPr>
          <w:color w:val="00B050"/>
          <w:rPrChange w:id="468" w:author="user" w:date="2017-11-02T11:16:00Z">
            <w:rPr/>
          </w:rPrChange>
        </w:rPr>
        <w:t>id</w:t>
      </w:r>
      <w:proofErr w:type="spellEnd"/>
      <w:r w:rsidRPr="00E7389E">
        <w:rPr>
          <w:color w:val="00B050"/>
          <w:rPrChange w:id="469" w:author="user" w:date="2017-11-02T11:16:00Z">
            <w:rPr/>
          </w:rPrChange>
        </w:rPr>
        <w:t xml:space="preserve">=’101’ =&gt; clear the current score and allow the trainee to retake the quiz (if quiz </w:t>
      </w:r>
      <w:r w:rsidR="00D77AD7" w:rsidRPr="00E7389E">
        <w:rPr>
          <w:color w:val="00B050"/>
          <w:rPrChange w:id="470" w:author="user" w:date="2017-11-02T11:16:00Z">
            <w:rPr/>
          </w:rPrChange>
        </w:rPr>
        <w:t>has no retake option</w:t>
      </w:r>
      <w:r w:rsidRPr="00E7389E">
        <w:rPr>
          <w:color w:val="00B050"/>
          <w:rPrChange w:id="471" w:author="user" w:date="2017-11-02T11:16:00Z">
            <w:rPr/>
          </w:rPrChange>
        </w:rPr>
        <w:t>)</w:t>
      </w:r>
    </w:p>
    <w:p w:rsidR="001217B8" w:rsidRDefault="001217B8" w:rsidP="001217B8">
      <w:pPr>
        <w:pStyle w:val="ListParagraph"/>
        <w:ind w:left="1080"/>
      </w:pPr>
    </w:p>
    <w:p w:rsidR="00823485" w:rsidRDefault="00823485" w:rsidP="00823485">
      <w:pPr>
        <w:pStyle w:val="ListParagraph"/>
        <w:ind w:left="1080"/>
      </w:pPr>
    </w:p>
    <w:p w:rsidR="00823485" w:rsidRPr="0012182D" w:rsidRDefault="00823485" w:rsidP="00823485">
      <w:pPr>
        <w:pStyle w:val="ListParagraph"/>
        <w:ind w:left="1080"/>
      </w:pPr>
      <w:r w:rsidRPr="00BB6A63">
        <w:rPr>
          <w:b/>
        </w:rPr>
        <w:t>Note</w:t>
      </w:r>
      <w:r>
        <w:t xml:space="preserve">: </w:t>
      </w:r>
      <w:proofErr w:type="spellStart"/>
      <w:proofErr w:type="gramStart"/>
      <w:r>
        <w:t>api</w:t>
      </w:r>
      <w:proofErr w:type="spellEnd"/>
      <w:proofErr w:type="gramEnd"/>
      <w:r>
        <w:t xml:space="preserve"> names can be changed with more suitable names.</w:t>
      </w:r>
    </w:p>
    <w:p w:rsidR="009C7815" w:rsidRPr="009C7815" w:rsidRDefault="009C7815" w:rsidP="00BB6A63">
      <w:pPr>
        <w:ind w:left="360" w:firstLine="720"/>
      </w:pPr>
      <w:r w:rsidRPr="009C7815">
        <w:t>After creating quiz, quiz id should be unique id like short GUID</w:t>
      </w:r>
      <w:r>
        <w:t>. Don’t use auto number</w:t>
      </w:r>
      <w:r w:rsidR="00DC177C">
        <w:t>.</w:t>
      </w:r>
    </w:p>
    <w:p w:rsidR="001837C8" w:rsidRDefault="001837C8" w:rsidP="0088358B">
      <w:pPr>
        <w:pStyle w:val="Heading1"/>
      </w:pPr>
      <w:bookmarkStart w:id="472" w:name="_Toc497239288"/>
      <w:r w:rsidRPr="00A22A08">
        <w:t>Technical requirements</w:t>
      </w:r>
      <w:bookmarkEnd w:id="472"/>
    </w:p>
    <w:p w:rsidR="00A22A08" w:rsidRDefault="00A22A08" w:rsidP="00E63AE7">
      <w:r w:rsidRPr="00A22A08">
        <w:t xml:space="preserve">Use </w:t>
      </w:r>
      <w:r>
        <w:t>the following technologies for development</w:t>
      </w:r>
    </w:p>
    <w:p w:rsidR="00A22A08" w:rsidRDefault="00D15F28" w:rsidP="00A22A08">
      <w:pPr>
        <w:pStyle w:val="ListParagraph"/>
        <w:numPr>
          <w:ilvl w:val="0"/>
          <w:numId w:val="1"/>
        </w:numPr>
      </w:pPr>
      <w:proofErr w:type="spellStart"/>
      <w:r>
        <w:t>Nodejs</w:t>
      </w:r>
      <w:proofErr w:type="spellEnd"/>
      <w:r>
        <w:t xml:space="preserve"> with express framework.</w:t>
      </w:r>
    </w:p>
    <w:p w:rsidR="00A22A08" w:rsidRDefault="00D15F28" w:rsidP="00A22A08">
      <w:pPr>
        <w:pStyle w:val="ListParagraph"/>
        <w:numPr>
          <w:ilvl w:val="0"/>
          <w:numId w:val="1"/>
        </w:numPr>
      </w:pPr>
      <w:proofErr w:type="spellStart"/>
      <w:r>
        <w:t>M</w:t>
      </w:r>
      <w:r w:rsidR="00A22A08">
        <w:t>ongodb</w:t>
      </w:r>
      <w:proofErr w:type="spellEnd"/>
    </w:p>
    <w:p w:rsidR="00D15F28" w:rsidRDefault="00D15F28" w:rsidP="00A22A08">
      <w:pPr>
        <w:pStyle w:val="ListParagraph"/>
        <w:numPr>
          <w:ilvl w:val="0"/>
          <w:numId w:val="1"/>
        </w:numPr>
      </w:pPr>
      <w:r>
        <w:t xml:space="preserve">Angular </w:t>
      </w:r>
      <w:proofErr w:type="spellStart"/>
      <w:r>
        <w:t>js</w:t>
      </w:r>
      <w:proofErr w:type="spellEnd"/>
    </w:p>
    <w:p w:rsidR="00A22A08" w:rsidRDefault="00A22A08" w:rsidP="00E63AE7"/>
    <w:p w:rsidR="00A22A08" w:rsidRPr="00A22A08" w:rsidRDefault="00A22A08" w:rsidP="00E63AE7">
      <w:r w:rsidRPr="00A22A08">
        <w:t xml:space="preserve"> </w:t>
      </w:r>
    </w:p>
    <w:p w:rsidR="00AF1474" w:rsidRPr="00AF1474" w:rsidRDefault="00AF1474" w:rsidP="00AF1474">
      <w:pPr>
        <w:pStyle w:val="ListParagraph"/>
        <w:ind w:left="360"/>
      </w:pPr>
      <w:r>
        <w:rPr>
          <w:b/>
        </w:rPr>
        <w:tab/>
      </w:r>
    </w:p>
    <w:sectPr w:rsidR="00AF1474" w:rsidRPr="00AF1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54BB8"/>
    <w:multiLevelType w:val="hybridMultilevel"/>
    <w:tmpl w:val="2490E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8C3EA2"/>
    <w:multiLevelType w:val="hybridMultilevel"/>
    <w:tmpl w:val="025AA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DC2FFE"/>
    <w:multiLevelType w:val="hybridMultilevel"/>
    <w:tmpl w:val="2FECDDC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3C9270D8"/>
    <w:multiLevelType w:val="hybridMultilevel"/>
    <w:tmpl w:val="9FC6E482"/>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nsid w:val="48714B6D"/>
    <w:multiLevelType w:val="hybridMultilevel"/>
    <w:tmpl w:val="ABEC26CA"/>
    <w:lvl w:ilvl="0" w:tplc="61D478C4">
      <w:start w:val="1"/>
      <w:numFmt w:val="bullet"/>
      <w:lvlText w:val="•"/>
      <w:lvlJc w:val="left"/>
      <w:pPr>
        <w:tabs>
          <w:tab w:val="num" w:pos="720"/>
        </w:tabs>
        <w:ind w:left="720" w:hanging="360"/>
      </w:pPr>
      <w:rPr>
        <w:rFonts w:ascii="Arial" w:hAnsi="Arial" w:hint="default"/>
      </w:rPr>
    </w:lvl>
    <w:lvl w:ilvl="1" w:tplc="59F6A1C6" w:tentative="1">
      <w:start w:val="1"/>
      <w:numFmt w:val="bullet"/>
      <w:lvlText w:val="•"/>
      <w:lvlJc w:val="left"/>
      <w:pPr>
        <w:tabs>
          <w:tab w:val="num" w:pos="1440"/>
        </w:tabs>
        <w:ind w:left="1440" w:hanging="360"/>
      </w:pPr>
      <w:rPr>
        <w:rFonts w:ascii="Arial" w:hAnsi="Arial" w:hint="default"/>
      </w:rPr>
    </w:lvl>
    <w:lvl w:ilvl="2" w:tplc="A4CCC522" w:tentative="1">
      <w:start w:val="1"/>
      <w:numFmt w:val="bullet"/>
      <w:lvlText w:val="•"/>
      <w:lvlJc w:val="left"/>
      <w:pPr>
        <w:tabs>
          <w:tab w:val="num" w:pos="2160"/>
        </w:tabs>
        <w:ind w:left="2160" w:hanging="360"/>
      </w:pPr>
      <w:rPr>
        <w:rFonts w:ascii="Arial" w:hAnsi="Arial" w:hint="default"/>
      </w:rPr>
    </w:lvl>
    <w:lvl w:ilvl="3" w:tplc="3E884C10" w:tentative="1">
      <w:start w:val="1"/>
      <w:numFmt w:val="bullet"/>
      <w:lvlText w:val="•"/>
      <w:lvlJc w:val="left"/>
      <w:pPr>
        <w:tabs>
          <w:tab w:val="num" w:pos="2880"/>
        </w:tabs>
        <w:ind w:left="2880" w:hanging="360"/>
      </w:pPr>
      <w:rPr>
        <w:rFonts w:ascii="Arial" w:hAnsi="Arial" w:hint="default"/>
      </w:rPr>
    </w:lvl>
    <w:lvl w:ilvl="4" w:tplc="8A94AFD6" w:tentative="1">
      <w:start w:val="1"/>
      <w:numFmt w:val="bullet"/>
      <w:lvlText w:val="•"/>
      <w:lvlJc w:val="left"/>
      <w:pPr>
        <w:tabs>
          <w:tab w:val="num" w:pos="3600"/>
        </w:tabs>
        <w:ind w:left="3600" w:hanging="360"/>
      </w:pPr>
      <w:rPr>
        <w:rFonts w:ascii="Arial" w:hAnsi="Arial" w:hint="default"/>
      </w:rPr>
    </w:lvl>
    <w:lvl w:ilvl="5" w:tplc="50C624E6" w:tentative="1">
      <w:start w:val="1"/>
      <w:numFmt w:val="bullet"/>
      <w:lvlText w:val="•"/>
      <w:lvlJc w:val="left"/>
      <w:pPr>
        <w:tabs>
          <w:tab w:val="num" w:pos="4320"/>
        </w:tabs>
        <w:ind w:left="4320" w:hanging="360"/>
      </w:pPr>
      <w:rPr>
        <w:rFonts w:ascii="Arial" w:hAnsi="Arial" w:hint="default"/>
      </w:rPr>
    </w:lvl>
    <w:lvl w:ilvl="6" w:tplc="0A18994E" w:tentative="1">
      <w:start w:val="1"/>
      <w:numFmt w:val="bullet"/>
      <w:lvlText w:val="•"/>
      <w:lvlJc w:val="left"/>
      <w:pPr>
        <w:tabs>
          <w:tab w:val="num" w:pos="5040"/>
        </w:tabs>
        <w:ind w:left="5040" w:hanging="360"/>
      </w:pPr>
      <w:rPr>
        <w:rFonts w:ascii="Arial" w:hAnsi="Arial" w:hint="default"/>
      </w:rPr>
    </w:lvl>
    <w:lvl w:ilvl="7" w:tplc="E6B8BDE0" w:tentative="1">
      <w:start w:val="1"/>
      <w:numFmt w:val="bullet"/>
      <w:lvlText w:val="•"/>
      <w:lvlJc w:val="left"/>
      <w:pPr>
        <w:tabs>
          <w:tab w:val="num" w:pos="5760"/>
        </w:tabs>
        <w:ind w:left="5760" w:hanging="360"/>
      </w:pPr>
      <w:rPr>
        <w:rFonts w:ascii="Arial" w:hAnsi="Arial" w:hint="default"/>
      </w:rPr>
    </w:lvl>
    <w:lvl w:ilvl="8" w:tplc="AE3495D4" w:tentative="1">
      <w:start w:val="1"/>
      <w:numFmt w:val="bullet"/>
      <w:lvlText w:val="•"/>
      <w:lvlJc w:val="left"/>
      <w:pPr>
        <w:tabs>
          <w:tab w:val="num" w:pos="6480"/>
        </w:tabs>
        <w:ind w:left="6480" w:hanging="360"/>
      </w:pPr>
      <w:rPr>
        <w:rFonts w:ascii="Arial" w:hAnsi="Arial" w:hint="default"/>
      </w:rPr>
    </w:lvl>
  </w:abstractNum>
  <w:abstractNum w:abstractNumId="5">
    <w:nsid w:val="5374591F"/>
    <w:multiLevelType w:val="hybridMultilevel"/>
    <w:tmpl w:val="8A821DB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6AC"/>
    <w:rsid w:val="00027D59"/>
    <w:rsid w:val="00052AF3"/>
    <w:rsid w:val="00055530"/>
    <w:rsid w:val="00060B00"/>
    <w:rsid w:val="00065BED"/>
    <w:rsid w:val="000754B4"/>
    <w:rsid w:val="00076BD9"/>
    <w:rsid w:val="00076F49"/>
    <w:rsid w:val="000A7352"/>
    <w:rsid w:val="000B3DC4"/>
    <w:rsid w:val="000E0633"/>
    <w:rsid w:val="000E7CFC"/>
    <w:rsid w:val="000F248A"/>
    <w:rsid w:val="001217B8"/>
    <w:rsid w:val="0012182D"/>
    <w:rsid w:val="00124A8A"/>
    <w:rsid w:val="0015375E"/>
    <w:rsid w:val="00156D38"/>
    <w:rsid w:val="001837C8"/>
    <w:rsid w:val="00196CB3"/>
    <w:rsid w:val="00197B5E"/>
    <w:rsid w:val="001A1BBE"/>
    <w:rsid w:val="001A76BB"/>
    <w:rsid w:val="001B61BF"/>
    <w:rsid w:val="001D5979"/>
    <w:rsid w:val="001F5708"/>
    <w:rsid w:val="00207145"/>
    <w:rsid w:val="0021085A"/>
    <w:rsid w:val="0026497F"/>
    <w:rsid w:val="00265798"/>
    <w:rsid w:val="002739E4"/>
    <w:rsid w:val="00273B08"/>
    <w:rsid w:val="00287BB7"/>
    <w:rsid w:val="00295078"/>
    <w:rsid w:val="002C5C71"/>
    <w:rsid w:val="002C648D"/>
    <w:rsid w:val="002D553D"/>
    <w:rsid w:val="00310D47"/>
    <w:rsid w:val="003132A5"/>
    <w:rsid w:val="00315D89"/>
    <w:rsid w:val="00315E2E"/>
    <w:rsid w:val="003261D9"/>
    <w:rsid w:val="00396B50"/>
    <w:rsid w:val="003B36AC"/>
    <w:rsid w:val="003B3F40"/>
    <w:rsid w:val="003C11DA"/>
    <w:rsid w:val="00421E8F"/>
    <w:rsid w:val="00422701"/>
    <w:rsid w:val="00422CE1"/>
    <w:rsid w:val="004252B5"/>
    <w:rsid w:val="004376A5"/>
    <w:rsid w:val="004439E6"/>
    <w:rsid w:val="004464F3"/>
    <w:rsid w:val="0045287E"/>
    <w:rsid w:val="00481586"/>
    <w:rsid w:val="004A1845"/>
    <w:rsid w:val="004A217C"/>
    <w:rsid w:val="004C4CB4"/>
    <w:rsid w:val="0050539D"/>
    <w:rsid w:val="005054F9"/>
    <w:rsid w:val="00512A76"/>
    <w:rsid w:val="005356F9"/>
    <w:rsid w:val="0056019B"/>
    <w:rsid w:val="00561B28"/>
    <w:rsid w:val="00586396"/>
    <w:rsid w:val="00597522"/>
    <w:rsid w:val="005C0A16"/>
    <w:rsid w:val="005E1978"/>
    <w:rsid w:val="005F657C"/>
    <w:rsid w:val="00606888"/>
    <w:rsid w:val="006158E9"/>
    <w:rsid w:val="006526EA"/>
    <w:rsid w:val="006B2AD7"/>
    <w:rsid w:val="006C0483"/>
    <w:rsid w:val="006C5EFA"/>
    <w:rsid w:val="006E062A"/>
    <w:rsid w:val="006F3F3D"/>
    <w:rsid w:val="00707AC4"/>
    <w:rsid w:val="007218F3"/>
    <w:rsid w:val="00726F0C"/>
    <w:rsid w:val="00746131"/>
    <w:rsid w:val="00746325"/>
    <w:rsid w:val="00754233"/>
    <w:rsid w:val="007A774D"/>
    <w:rsid w:val="007C3D5F"/>
    <w:rsid w:val="007C62E4"/>
    <w:rsid w:val="007D552C"/>
    <w:rsid w:val="007D6418"/>
    <w:rsid w:val="00811F29"/>
    <w:rsid w:val="00815D97"/>
    <w:rsid w:val="00822908"/>
    <w:rsid w:val="00823485"/>
    <w:rsid w:val="008415B7"/>
    <w:rsid w:val="008444E4"/>
    <w:rsid w:val="0084647D"/>
    <w:rsid w:val="00863264"/>
    <w:rsid w:val="00875277"/>
    <w:rsid w:val="0088358B"/>
    <w:rsid w:val="00884913"/>
    <w:rsid w:val="00884A8F"/>
    <w:rsid w:val="00892ACA"/>
    <w:rsid w:val="00892C9C"/>
    <w:rsid w:val="008A0BF5"/>
    <w:rsid w:val="008B36CA"/>
    <w:rsid w:val="008D1FA2"/>
    <w:rsid w:val="008E117F"/>
    <w:rsid w:val="009329AA"/>
    <w:rsid w:val="009349F1"/>
    <w:rsid w:val="00967014"/>
    <w:rsid w:val="00974A2B"/>
    <w:rsid w:val="00992613"/>
    <w:rsid w:val="00993C36"/>
    <w:rsid w:val="009C044A"/>
    <w:rsid w:val="009C7815"/>
    <w:rsid w:val="009D760F"/>
    <w:rsid w:val="009E77FA"/>
    <w:rsid w:val="00A0252B"/>
    <w:rsid w:val="00A22A08"/>
    <w:rsid w:val="00A3586C"/>
    <w:rsid w:val="00A460CE"/>
    <w:rsid w:val="00A534EC"/>
    <w:rsid w:val="00A5431C"/>
    <w:rsid w:val="00A628CB"/>
    <w:rsid w:val="00A83320"/>
    <w:rsid w:val="00A91E9F"/>
    <w:rsid w:val="00A92DD5"/>
    <w:rsid w:val="00A96074"/>
    <w:rsid w:val="00AB7D1B"/>
    <w:rsid w:val="00AE5951"/>
    <w:rsid w:val="00AF1474"/>
    <w:rsid w:val="00AF4668"/>
    <w:rsid w:val="00B60952"/>
    <w:rsid w:val="00BB1857"/>
    <w:rsid w:val="00BB6A63"/>
    <w:rsid w:val="00BC087E"/>
    <w:rsid w:val="00C04DBF"/>
    <w:rsid w:val="00C157B0"/>
    <w:rsid w:val="00C20E5E"/>
    <w:rsid w:val="00C3676E"/>
    <w:rsid w:val="00C83DEA"/>
    <w:rsid w:val="00C94E1E"/>
    <w:rsid w:val="00CA1574"/>
    <w:rsid w:val="00CA69EB"/>
    <w:rsid w:val="00CB1A38"/>
    <w:rsid w:val="00CB4D68"/>
    <w:rsid w:val="00CE2442"/>
    <w:rsid w:val="00CF472E"/>
    <w:rsid w:val="00CF7C39"/>
    <w:rsid w:val="00D0272B"/>
    <w:rsid w:val="00D028CB"/>
    <w:rsid w:val="00D15F28"/>
    <w:rsid w:val="00D21D0F"/>
    <w:rsid w:val="00D77AD7"/>
    <w:rsid w:val="00D90327"/>
    <w:rsid w:val="00D930FA"/>
    <w:rsid w:val="00DB3A3E"/>
    <w:rsid w:val="00DB759D"/>
    <w:rsid w:val="00DC177C"/>
    <w:rsid w:val="00E10AB8"/>
    <w:rsid w:val="00E544E7"/>
    <w:rsid w:val="00E63AE7"/>
    <w:rsid w:val="00E7389E"/>
    <w:rsid w:val="00E80C60"/>
    <w:rsid w:val="00E92AAC"/>
    <w:rsid w:val="00E94C90"/>
    <w:rsid w:val="00EA3441"/>
    <w:rsid w:val="00EB252A"/>
    <w:rsid w:val="00EF3955"/>
    <w:rsid w:val="00F05C51"/>
    <w:rsid w:val="00F16429"/>
    <w:rsid w:val="00F22975"/>
    <w:rsid w:val="00F32042"/>
    <w:rsid w:val="00F5058E"/>
    <w:rsid w:val="00F5100F"/>
    <w:rsid w:val="00F94BF2"/>
    <w:rsid w:val="00FA12AE"/>
    <w:rsid w:val="00FC5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947DC1-0239-493A-9440-CD39D1ADA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6F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3A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AE7"/>
    <w:rPr>
      <w:rFonts w:asciiTheme="majorHAnsi" w:eastAsiaTheme="majorEastAsia" w:hAnsiTheme="majorHAnsi" w:cstheme="majorBidi"/>
      <w:spacing w:val="-10"/>
      <w:kern w:val="28"/>
      <w:sz w:val="56"/>
      <w:szCs w:val="56"/>
    </w:rPr>
  </w:style>
  <w:style w:type="paragraph" w:styleId="NoSpacing">
    <w:name w:val="No Spacing"/>
    <w:basedOn w:val="Normal"/>
    <w:link w:val="NoSpacingChar"/>
    <w:uiPriority w:val="1"/>
    <w:qFormat/>
    <w:rsid w:val="008415B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415B7"/>
    <w:rPr>
      <w:rFonts w:eastAsiaTheme="minorEastAsia"/>
      <w:lang w:val="en-US"/>
    </w:rPr>
  </w:style>
  <w:style w:type="character" w:customStyle="1" w:styleId="Heading1Char">
    <w:name w:val="Heading 1 Char"/>
    <w:basedOn w:val="DefaultParagraphFont"/>
    <w:link w:val="Heading1"/>
    <w:uiPriority w:val="9"/>
    <w:rsid w:val="00076F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76F49"/>
    <w:pPr>
      <w:outlineLvl w:val="9"/>
    </w:pPr>
    <w:rPr>
      <w:lang w:val="en-US"/>
    </w:rPr>
  </w:style>
  <w:style w:type="character" w:styleId="SubtleEmphasis">
    <w:name w:val="Subtle Emphasis"/>
    <w:basedOn w:val="DefaultParagraphFont"/>
    <w:uiPriority w:val="19"/>
    <w:qFormat/>
    <w:rsid w:val="00076F49"/>
    <w:rPr>
      <w:i/>
      <w:iCs/>
      <w:color w:val="404040" w:themeColor="text1" w:themeTint="BF"/>
    </w:rPr>
  </w:style>
  <w:style w:type="character" w:styleId="Strong">
    <w:name w:val="Strong"/>
    <w:basedOn w:val="DefaultParagraphFont"/>
    <w:uiPriority w:val="22"/>
    <w:qFormat/>
    <w:rsid w:val="00076F49"/>
    <w:rPr>
      <w:b/>
      <w:bCs/>
    </w:rPr>
  </w:style>
  <w:style w:type="paragraph" w:styleId="ListParagraph">
    <w:name w:val="List Paragraph"/>
    <w:basedOn w:val="Normal"/>
    <w:uiPriority w:val="34"/>
    <w:qFormat/>
    <w:rsid w:val="00A22A08"/>
    <w:pPr>
      <w:ind w:left="720"/>
      <w:contextualSpacing/>
    </w:pPr>
  </w:style>
  <w:style w:type="paragraph" w:styleId="TOC2">
    <w:name w:val="toc 2"/>
    <w:basedOn w:val="Normal"/>
    <w:next w:val="Normal"/>
    <w:autoRedefine/>
    <w:uiPriority w:val="39"/>
    <w:unhideWhenUsed/>
    <w:rsid w:val="0020714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07145"/>
    <w:pPr>
      <w:spacing w:after="100"/>
    </w:pPr>
    <w:rPr>
      <w:rFonts w:eastAsiaTheme="minorEastAsia" w:cs="Times New Roman"/>
      <w:lang w:val="en-US"/>
    </w:rPr>
  </w:style>
  <w:style w:type="paragraph" w:styleId="TOC3">
    <w:name w:val="toc 3"/>
    <w:basedOn w:val="Normal"/>
    <w:next w:val="Normal"/>
    <w:autoRedefine/>
    <w:uiPriority w:val="39"/>
    <w:unhideWhenUsed/>
    <w:rsid w:val="00207145"/>
    <w:pPr>
      <w:spacing w:after="100"/>
      <w:ind w:left="440"/>
    </w:pPr>
    <w:rPr>
      <w:rFonts w:eastAsiaTheme="minorEastAsia" w:cs="Times New Roman"/>
      <w:lang w:val="en-US"/>
    </w:rPr>
  </w:style>
  <w:style w:type="character" w:styleId="Hyperlink">
    <w:name w:val="Hyperlink"/>
    <w:basedOn w:val="DefaultParagraphFont"/>
    <w:uiPriority w:val="99"/>
    <w:unhideWhenUsed/>
    <w:rsid w:val="0088358B"/>
    <w:rPr>
      <w:color w:val="0563C1" w:themeColor="hyperlink"/>
      <w:u w:val="single"/>
    </w:rPr>
  </w:style>
  <w:style w:type="paragraph" w:styleId="Revision">
    <w:name w:val="Revision"/>
    <w:hidden/>
    <w:uiPriority w:val="99"/>
    <w:semiHidden/>
    <w:rsid w:val="003B3F40"/>
    <w:pPr>
      <w:spacing w:after="0" w:line="240" w:lineRule="auto"/>
    </w:pPr>
  </w:style>
  <w:style w:type="paragraph" w:styleId="BalloonText">
    <w:name w:val="Balloon Text"/>
    <w:basedOn w:val="Normal"/>
    <w:link w:val="BalloonTextChar"/>
    <w:uiPriority w:val="99"/>
    <w:semiHidden/>
    <w:unhideWhenUsed/>
    <w:rsid w:val="000555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5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02852">
      <w:bodyDiv w:val="1"/>
      <w:marLeft w:val="0"/>
      <w:marRight w:val="0"/>
      <w:marTop w:val="0"/>
      <w:marBottom w:val="0"/>
      <w:divBdr>
        <w:top w:val="none" w:sz="0" w:space="0" w:color="auto"/>
        <w:left w:val="none" w:sz="0" w:space="0" w:color="auto"/>
        <w:bottom w:val="none" w:sz="0" w:space="0" w:color="auto"/>
        <w:right w:val="none" w:sz="0" w:space="0" w:color="auto"/>
      </w:divBdr>
    </w:div>
    <w:div w:id="784084375">
      <w:bodyDiv w:val="1"/>
      <w:marLeft w:val="0"/>
      <w:marRight w:val="0"/>
      <w:marTop w:val="0"/>
      <w:marBottom w:val="0"/>
      <w:divBdr>
        <w:top w:val="none" w:sz="0" w:space="0" w:color="auto"/>
        <w:left w:val="none" w:sz="0" w:space="0" w:color="auto"/>
        <w:bottom w:val="none" w:sz="0" w:space="0" w:color="auto"/>
        <w:right w:val="none" w:sz="0" w:space="0" w:color="auto"/>
      </w:divBdr>
      <w:divsChild>
        <w:div w:id="1917082285">
          <w:marLeft w:val="360"/>
          <w:marRight w:val="0"/>
          <w:marTop w:val="200"/>
          <w:marBottom w:val="0"/>
          <w:divBdr>
            <w:top w:val="none" w:sz="0" w:space="0" w:color="auto"/>
            <w:left w:val="none" w:sz="0" w:space="0" w:color="auto"/>
            <w:bottom w:val="none" w:sz="0" w:space="0" w:color="auto"/>
            <w:right w:val="none" w:sz="0" w:space="0" w:color="auto"/>
          </w:divBdr>
        </w:div>
      </w:divsChild>
    </w:div>
    <w:div w:id="152562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14F2B-9236-46BD-8037-6B59C0DF6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5</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200</cp:revision>
  <dcterms:created xsi:type="dcterms:W3CDTF">2017-10-26T09:23:00Z</dcterms:created>
  <dcterms:modified xsi:type="dcterms:W3CDTF">2017-11-27T06:51:00Z</dcterms:modified>
</cp:coreProperties>
</file>